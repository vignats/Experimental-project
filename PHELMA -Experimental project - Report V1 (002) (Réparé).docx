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F0184" w14:textId="77777777" w:rsidR="0094230B" w:rsidRDefault="0094230B"/>
    <w:p w14:paraId="5AC9FBDE" w14:textId="77777777" w:rsidR="0094230B" w:rsidRDefault="0094230B"/>
    <w:p w14:paraId="11D06877" w14:textId="77777777" w:rsidR="0094230B" w:rsidRDefault="0094230B"/>
    <w:p w14:paraId="03445787" w14:textId="77777777" w:rsidR="0094230B" w:rsidRDefault="0094230B"/>
    <w:p w14:paraId="6FDE95A8" w14:textId="77777777" w:rsidR="0094230B" w:rsidRDefault="0094230B"/>
    <w:p w14:paraId="4920300A" w14:textId="77777777" w:rsidR="0094230B" w:rsidRDefault="0094230B"/>
    <w:p w14:paraId="72DFD0AA" w14:textId="77777777" w:rsidR="0094230B" w:rsidRDefault="0094230B"/>
    <w:p w14:paraId="0F54EC38" w14:textId="77777777" w:rsidR="0094230B" w:rsidRDefault="0094230B"/>
    <w:p w14:paraId="47F6C788" w14:textId="77777777" w:rsidR="0094230B" w:rsidRDefault="0094230B"/>
    <w:p w14:paraId="6151862B" w14:textId="77777777" w:rsidR="0094230B" w:rsidRDefault="0094230B"/>
    <w:p w14:paraId="0F9510B1" w14:textId="77777777" w:rsidR="0094230B" w:rsidRDefault="0094230B"/>
    <w:p w14:paraId="64AE0D72" w14:textId="77777777" w:rsidR="0094230B" w:rsidRDefault="0094230B"/>
    <w:p w14:paraId="0446C2A2" w14:textId="77777777" w:rsidR="0094230B" w:rsidRDefault="0094230B"/>
    <w:p w14:paraId="29A569C4" w14:textId="77777777" w:rsidR="0094230B" w:rsidRDefault="0094230B"/>
    <w:p w14:paraId="49D73E6C" w14:textId="77777777" w:rsidR="0094230B" w:rsidRDefault="0094230B"/>
    <w:p w14:paraId="6182943E" w14:textId="77777777" w:rsidR="0094230B" w:rsidRDefault="0094230B"/>
    <w:p w14:paraId="697DF4A6" w14:textId="77777777" w:rsidR="0094230B" w:rsidRDefault="0094230B"/>
    <w:p w14:paraId="201F7440" w14:textId="77777777" w:rsidR="0094230B" w:rsidRDefault="0094230B"/>
    <w:p w14:paraId="71BB7CF6" w14:textId="77777777" w:rsidR="0094230B" w:rsidRDefault="0094230B"/>
    <w:p w14:paraId="40B5CEAC" w14:textId="77777777" w:rsidR="0094230B" w:rsidRDefault="0094230B"/>
    <w:p w14:paraId="19C66624" w14:textId="77777777" w:rsidR="0094230B" w:rsidRDefault="0094230B"/>
    <w:p w14:paraId="6B493BC2" w14:textId="77777777" w:rsidR="0094230B" w:rsidRDefault="0094230B"/>
    <w:p w14:paraId="738662A8" w14:textId="77777777" w:rsidR="0094230B" w:rsidRDefault="0094230B"/>
    <w:p w14:paraId="0583B781" w14:textId="77777777" w:rsidR="0094230B" w:rsidRDefault="0094230B"/>
    <w:p w14:paraId="292375B4" w14:textId="77777777" w:rsidR="0094230B" w:rsidRDefault="0094230B"/>
    <w:p w14:paraId="506749D0" w14:textId="77777777" w:rsidR="0094230B" w:rsidRDefault="0094230B"/>
    <w:p w14:paraId="25879F15" w14:textId="77777777" w:rsidR="0094230B" w:rsidRDefault="0094230B"/>
    <w:p w14:paraId="5EEEBF65" w14:textId="77777777" w:rsidR="0094230B" w:rsidRDefault="0094230B"/>
    <w:p w14:paraId="08316C92" w14:textId="77777777" w:rsidR="0094230B" w:rsidRDefault="0094230B"/>
    <w:p w14:paraId="6B1EDF93" w14:textId="77777777" w:rsidR="0094230B" w:rsidRDefault="0094230B"/>
    <w:p w14:paraId="1A73EFA2" w14:textId="77777777" w:rsidR="0094230B" w:rsidRDefault="0094230B"/>
    <w:p w14:paraId="6CBCDC9C" w14:textId="77777777" w:rsidR="0094230B" w:rsidRDefault="0094230B"/>
    <w:p w14:paraId="246846CF" w14:textId="77777777" w:rsidR="0094230B" w:rsidRDefault="0094230B"/>
    <w:p w14:paraId="4F7129AC" w14:textId="77777777" w:rsidR="0094230B" w:rsidRDefault="0094230B"/>
    <w:p w14:paraId="43588759" w14:textId="77777777" w:rsidR="0094230B" w:rsidRDefault="0094230B"/>
    <w:p w14:paraId="364D2F55" w14:textId="77777777" w:rsidR="0094230B" w:rsidRDefault="0094230B"/>
    <w:p w14:paraId="4A1DAD17" w14:textId="77777777" w:rsidR="0094230B" w:rsidRDefault="0094230B"/>
    <w:p w14:paraId="6F8623B1" w14:textId="77777777" w:rsidR="0094230B" w:rsidRDefault="0094230B"/>
    <w:p w14:paraId="0814436D" w14:textId="77777777" w:rsidR="0094230B" w:rsidRDefault="0094230B"/>
    <w:p w14:paraId="0C6B6579" w14:textId="77777777" w:rsidR="0094230B" w:rsidRDefault="0094230B"/>
    <w:p w14:paraId="0F208144" w14:textId="77777777" w:rsidR="0094230B" w:rsidRDefault="0094230B"/>
    <w:p w14:paraId="6D0BCAEB" w14:textId="77777777" w:rsidR="0094230B" w:rsidRDefault="0094230B"/>
    <w:p w14:paraId="78748291" w14:textId="77777777" w:rsidR="0094230B" w:rsidRDefault="0094230B"/>
    <w:p w14:paraId="28C1F5C7" w14:textId="77777777" w:rsidR="0094230B" w:rsidRDefault="0094230B"/>
    <w:p w14:paraId="33FEABEF" w14:textId="77777777" w:rsidR="0094230B" w:rsidRDefault="0094230B"/>
    <w:p w14:paraId="4C16C518" w14:textId="77777777" w:rsidR="0094230B" w:rsidRDefault="0094230B"/>
    <w:p w14:paraId="2093F852" w14:textId="77777777" w:rsidR="0094230B" w:rsidRDefault="0094230B"/>
    <w:p w14:paraId="67AA2A05" w14:textId="77777777" w:rsidR="0094230B" w:rsidRDefault="004D63E3">
      <w:pPr>
        <w:pStyle w:val="Titre1"/>
      </w:pPr>
      <w:bookmarkStart w:id="0" w:name="_djo5olqv0zjr" w:colFirst="0" w:colLast="0"/>
      <w:bookmarkEnd w:id="0"/>
      <w:r>
        <w:lastRenderedPageBreak/>
        <w:t>Summary</w:t>
      </w:r>
    </w:p>
    <w:sdt>
      <w:sdtPr>
        <w:id w:val="-1232383496"/>
        <w:docPartObj>
          <w:docPartGallery w:val="Table of Contents"/>
          <w:docPartUnique/>
        </w:docPartObj>
      </w:sdtPr>
      <w:sdtContent>
        <w:p w14:paraId="061ADF8E" w14:textId="77777777" w:rsidR="0094230B" w:rsidRDefault="004D63E3">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djo5olqv0zjr">
            <w:r>
              <w:rPr>
                <w:b/>
                <w:color w:val="000000"/>
              </w:rPr>
              <w:t>Summary</w:t>
            </w:r>
            <w:r>
              <w:rPr>
                <w:b/>
                <w:color w:val="000000"/>
              </w:rPr>
              <w:tab/>
              <w:t>2</w:t>
            </w:r>
          </w:hyperlink>
        </w:p>
        <w:p w14:paraId="4FFF06FA" w14:textId="77777777" w:rsidR="0094230B" w:rsidRDefault="009A13D5">
          <w:pPr>
            <w:widowControl w:val="0"/>
            <w:tabs>
              <w:tab w:val="right" w:pos="12000"/>
            </w:tabs>
            <w:spacing w:before="60" w:line="240" w:lineRule="auto"/>
            <w:rPr>
              <w:b/>
              <w:color w:val="000000"/>
            </w:rPr>
          </w:pPr>
          <w:hyperlink w:anchor="_7d1wcpkqtd20">
            <w:r w:rsidR="004D63E3">
              <w:rPr>
                <w:b/>
                <w:color w:val="000000"/>
              </w:rPr>
              <w:t>I. Introduction with a description of the dataset</w:t>
            </w:r>
            <w:r w:rsidR="004D63E3">
              <w:rPr>
                <w:b/>
                <w:color w:val="000000"/>
              </w:rPr>
              <w:tab/>
              <w:t>3</w:t>
            </w:r>
          </w:hyperlink>
        </w:p>
        <w:p w14:paraId="05BB8E19" w14:textId="77777777" w:rsidR="0094230B" w:rsidRDefault="009A13D5">
          <w:pPr>
            <w:widowControl w:val="0"/>
            <w:tabs>
              <w:tab w:val="right" w:pos="12000"/>
            </w:tabs>
            <w:spacing w:before="60" w:line="240" w:lineRule="auto"/>
            <w:ind w:left="360"/>
            <w:rPr>
              <w:color w:val="000000"/>
            </w:rPr>
          </w:pPr>
          <w:hyperlink w:anchor="_3zq0iarwgfm3">
            <w:r w:rsidR="004D63E3">
              <w:rPr>
                <w:color w:val="000000"/>
              </w:rPr>
              <w:t>A. Overview of the problem</w:t>
            </w:r>
            <w:r w:rsidR="004D63E3">
              <w:rPr>
                <w:color w:val="000000"/>
              </w:rPr>
              <w:tab/>
              <w:t>3</w:t>
            </w:r>
          </w:hyperlink>
        </w:p>
        <w:p w14:paraId="0747106E" w14:textId="77777777" w:rsidR="0094230B" w:rsidRDefault="009A13D5">
          <w:pPr>
            <w:widowControl w:val="0"/>
            <w:tabs>
              <w:tab w:val="right" w:pos="12000"/>
            </w:tabs>
            <w:spacing w:before="60" w:line="240" w:lineRule="auto"/>
            <w:ind w:left="360"/>
            <w:rPr>
              <w:color w:val="000000"/>
            </w:rPr>
          </w:pPr>
          <w:hyperlink w:anchor="_kozextypq6k2">
            <w:r w:rsidR="004D63E3">
              <w:rPr>
                <w:color w:val="000000"/>
              </w:rPr>
              <w:t>B. Description of the dataset</w:t>
            </w:r>
            <w:r w:rsidR="004D63E3">
              <w:rPr>
                <w:color w:val="000000"/>
              </w:rPr>
              <w:tab/>
              <w:t>3</w:t>
            </w:r>
          </w:hyperlink>
        </w:p>
        <w:p w14:paraId="4C4DFA0B" w14:textId="77777777" w:rsidR="0094230B" w:rsidRDefault="009A13D5">
          <w:pPr>
            <w:widowControl w:val="0"/>
            <w:tabs>
              <w:tab w:val="right" w:pos="12000"/>
            </w:tabs>
            <w:spacing w:before="60" w:line="240" w:lineRule="auto"/>
            <w:ind w:left="360"/>
            <w:rPr>
              <w:color w:val="000000"/>
            </w:rPr>
          </w:pPr>
          <w:hyperlink w:anchor="_vxxqkdoa9k61">
            <w:r w:rsidR="004D63E3">
              <w:rPr>
                <w:color w:val="000000"/>
              </w:rPr>
              <w:t>C. Description of the protocol</w:t>
            </w:r>
            <w:r w:rsidR="004D63E3">
              <w:rPr>
                <w:color w:val="000000"/>
              </w:rPr>
              <w:tab/>
              <w:t>4</w:t>
            </w:r>
          </w:hyperlink>
        </w:p>
        <w:p w14:paraId="667E46AB" w14:textId="77777777" w:rsidR="0094230B" w:rsidRDefault="009A13D5">
          <w:pPr>
            <w:widowControl w:val="0"/>
            <w:tabs>
              <w:tab w:val="right" w:pos="12000"/>
            </w:tabs>
            <w:spacing w:before="60" w:line="240" w:lineRule="auto"/>
            <w:rPr>
              <w:b/>
              <w:color w:val="000000"/>
            </w:rPr>
          </w:pPr>
          <w:hyperlink w:anchor="_z7dk3irvzis0">
            <w:r w:rsidR="004D63E3">
              <w:rPr>
                <w:b/>
                <w:color w:val="000000"/>
              </w:rPr>
              <w:t>II. Theory and method</w:t>
            </w:r>
            <w:r w:rsidR="004D63E3">
              <w:rPr>
                <w:b/>
                <w:color w:val="000000"/>
              </w:rPr>
              <w:tab/>
              <w:t>4</w:t>
            </w:r>
          </w:hyperlink>
        </w:p>
        <w:p w14:paraId="156A03B0" w14:textId="77777777" w:rsidR="0094230B" w:rsidRDefault="009A13D5">
          <w:pPr>
            <w:widowControl w:val="0"/>
            <w:tabs>
              <w:tab w:val="right" w:pos="12000"/>
            </w:tabs>
            <w:spacing w:before="60" w:line="240" w:lineRule="auto"/>
            <w:ind w:left="360"/>
            <w:rPr>
              <w:color w:val="000000"/>
            </w:rPr>
          </w:pPr>
          <w:hyperlink w:anchor="_xt7xnsnzw7jo">
            <w:r w:rsidR="004D63E3">
              <w:rPr>
                <w:color w:val="000000"/>
              </w:rPr>
              <w:t>A. Data analysis</w:t>
            </w:r>
            <w:r w:rsidR="004D63E3">
              <w:rPr>
                <w:color w:val="000000"/>
              </w:rPr>
              <w:tab/>
              <w:t>4</w:t>
            </w:r>
          </w:hyperlink>
        </w:p>
        <w:p w14:paraId="1F1C2A31" w14:textId="77777777" w:rsidR="0094230B" w:rsidRDefault="009A13D5">
          <w:pPr>
            <w:widowControl w:val="0"/>
            <w:tabs>
              <w:tab w:val="right" w:pos="12000"/>
            </w:tabs>
            <w:spacing w:before="60" w:line="240" w:lineRule="auto"/>
            <w:ind w:left="720"/>
            <w:rPr>
              <w:color w:val="000000"/>
            </w:rPr>
          </w:pPr>
          <w:hyperlink w:anchor="_z8x40i64862c">
            <w:r w:rsidR="004D63E3">
              <w:rPr>
                <w:color w:val="000000"/>
              </w:rPr>
              <w:t>1. Data representation</w:t>
            </w:r>
            <w:r w:rsidR="004D63E3">
              <w:rPr>
                <w:color w:val="000000"/>
              </w:rPr>
              <w:tab/>
              <w:t>4</w:t>
            </w:r>
          </w:hyperlink>
        </w:p>
        <w:p w14:paraId="168B5692" w14:textId="77777777" w:rsidR="0094230B" w:rsidRDefault="009A13D5">
          <w:pPr>
            <w:widowControl w:val="0"/>
            <w:tabs>
              <w:tab w:val="right" w:pos="12000"/>
            </w:tabs>
            <w:spacing w:before="60" w:line="240" w:lineRule="auto"/>
            <w:ind w:left="720"/>
            <w:rPr>
              <w:color w:val="000000"/>
            </w:rPr>
          </w:pPr>
          <w:hyperlink w:anchor="_bea32nh0je6k">
            <w:r w:rsidR="004D63E3">
              <w:rPr>
                <w:color w:val="000000"/>
              </w:rPr>
              <w:t>2. Stationarity</w:t>
            </w:r>
            <w:r w:rsidR="004D63E3">
              <w:rPr>
                <w:color w:val="000000"/>
              </w:rPr>
              <w:tab/>
              <w:t>5</w:t>
            </w:r>
          </w:hyperlink>
        </w:p>
        <w:p w14:paraId="7A84DE6D" w14:textId="77777777" w:rsidR="0094230B" w:rsidRDefault="009A13D5">
          <w:pPr>
            <w:widowControl w:val="0"/>
            <w:tabs>
              <w:tab w:val="right" w:pos="12000"/>
            </w:tabs>
            <w:spacing w:before="60" w:line="240" w:lineRule="auto"/>
            <w:ind w:left="1080"/>
            <w:rPr>
              <w:color w:val="000000"/>
            </w:rPr>
          </w:pPr>
          <w:hyperlink w:anchor="_akd04rmedd0g">
            <w:r w:rsidR="004D63E3">
              <w:rPr>
                <w:color w:val="000000"/>
              </w:rPr>
              <w:t>a. Moving statistics</w:t>
            </w:r>
            <w:r w:rsidR="004D63E3">
              <w:rPr>
                <w:color w:val="000000"/>
              </w:rPr>
              <w:tab/>
              <w:t>5</w:t>
            </w:r>
          </w:hyperlink>
        </w:p>
        <w:p w14:paraId="5655EF10" w14:textId="77777777" w:rsidR="0094230B" w:rsidRDefault="009A13D5">
          <w:pPr>
            <w:widowControl w:val="0"/>
            <w:tabs>
              <w:tab w:val="right" w:pos="12000"/>
            </w:tabs>
            <w:spacing w:before="60" w:line="240" w:lineRule="auto"/>
            <w:ind w:left="1080"/>
            <w:rPr>
              <w:color w:val="000000"/>
            </w:rPr>
          </w:pPr>
          <w:hyperlink w:anchor="_a7pg5tk6rm65">
            <w:r w:rsidR="004D63E3">
              <w:rPr>
                <w:color w:val="000000"/>
              </w:rPr>
              <w:t>b. ADF and KPSS test</w:t>
            </w:r>
            <w:r w:rsidR="004D63E3">
              <w:rPr>
                <w:color w:val="000000"/>
              </w:rPr>
              <w:tab/>
              <w:t>8</w:t>
            </w:r>
          </w:hyperlink>
        </w:p>
        <w:p w14:paraId="39C10F35" w14:textId="77777777" w:rsidR="0094230B" w:rsidRDefault="009A13D5">
          <w:pPr>
            <w:widowControl w:val="0"/>
            <w:tabs>
              <w:tab w:val="right" w:pos="12000"/>
            </w:tabs>
            <w:spacing w:before="60" w:line="240" w:lineRule="auto"/>
            <w:ind w:left="720"/>
            <w:rPr>
              <w:color w:val="000000"/>
            </w:rPr>
          </w:pPr>
          <w:hyperlink w:anchor="_sm9bcufuc8vq">
            <w:r w:rsidR="004D63E3">
              <w:rPr>
                <w:color w:val="000000"/>
              </w:rPr>
              <w:t>3. Correlation coefficient</w:t>
            </w:r>
            <w:r w:rsidR="004D63E3">
              <w:rPr>
                <w:color w:val="000000"/>
              </w:rPr>
              <w:tab/>
              <w:t>8</w:t>
            </w:r>
          </w:hyperlink>
        </w:p>
        <w:p w14:paraId="3E71284A" w14:textId="77777777" w:rsidR="0094230B" w:rsidRDefault="009A13D5">
          <w:pPr>
            <w:widowControl w:val="0"/>
            <w:tabs>
              <w:tab w:val="right" w:pos="12000"/>
            </w:tabs>
            <w:spacing w:before="60" w:line="240" w:lineRule="auto"/>
            <w:ind w:left="360"/>
            <w:rPr>
              <w:color w:val="000000"/>
            </w:rPr>
          </w:pPr>
          <w:hyperlink w:anchor="_89z2dwwecylo">
            <w:r w:rsidR="004D63E3">
              <w:rPr>
                <w:color w:val="000000"/>
              </w:rPr>
              <w:t>B. Preprocessing of data</w:t>
            </w:r>
            <w:r w:rsidR="004D63E3">
              <w:rPr>
                <w:color w:val="000000"/>
              </w:rPr>
              <w:tab/>
              <w:t>9</w:t>
            </w:r>
          </w:hyperlink>
        </w:p>
        <w:p w14:paraId="16237607" w14:textId="77777777" w:rsidR="0094230B" w:rsidRDefault="009A13D5">
          <w:pPr>
            <w:widowControl w:val="0"/>
            <w:tabs>
              <w:tab w:val="right" w:pos="12000"/>
            </w:tabs>
            <w:spacing w:before="60" w:line="240" w:lineRule="auto"/>
            <w:ind w:left="720"/>
            <w:rPr>
              <w:color w:val="000000"/>
            </w:rPr>
          </w:pPr>
          <w:hyperlink w:anchor="_r4zfil379zds">
            <w:r w:rsidR="004D63E3">
              <w:rPr>
                <w:color w:val="000000"/>
              </w:rPr>
              <w:t>1. Outliers and NaN values</w:t>
            </w:r>
            <w:r w:rsidR="004D63E3">
              <w:rPr>
                <w:color w:val="000000"/>
              </w:rPr>
              <w:tab/>
              <w:t>9</w:t>
            </w:r>
          </w:hyperlink>
        </w:p>
        <w:p w14:paraId="6973A788" w14:textId="77777777" w:rsidR="0094230B" w:rsidRDefault="009A13D5">
          <w:pPr>
            <w:widowControl w:val="0"/>
            <w:tabs>
              <w:tab w:val="right" w:pos="12000"/>
            </w:tabs>
            <w:spacing w:before="60" w:line="240" w:lineRule="auto"/>
            <w:ind w:left="720"/>
            <w:rPr>
              <w:color w:val="000000"/>
            </w:rPr>
          </w:pPr>
          <w:hyperlink w:anchor="_n5iybqfnld5l">
            <w:r w:rsidR="004D63E3">
              <w:rPr>
                <w:color w:val="000000"/>
              </w:rPr>
              <w:t>2. Interpolation</w:t>
            </w:r>
            <w:r w:rsidR="004D63E3">
              <w:rPr>
                <w:color w:val="000000"/>
              </w:rPr>
              <w:tab/>
              <w:t>10</w:t>
            </w:r>
          </w:hyperlink>
        </w:p>
        <w:p w14:paraId="14EF0711" w14:textId="77777777" w:rsidR="0094230B" w:rsidRDefault="009A13D5">
          <w:pPr>
            <w:widowControl w:val="0"/>
            <w:tabs>
              <w:tab w:val="right" w:pos="12000"/>
            </w:tabs>
            <w:spacing w:before="60" w:line="240" w:lineRule="auto"/>
            <w:ind w:left="720"/>
            <w:rPr>
              <w:color w:val="000000"/>
            </w:rPr>
          </w:pPr>
          <w:hyperlink w:anchor="_a8364ud9akmd">
            <w:r w:rsidR="004D63E3">
              <w:rPr>
                <w:color w:val="000000"/>
              </w:rPr>
              <w:t>3. PAT inversion</w:t>
            </w:r>
            <w:r w:rsidR="004D63E3">
              <w:rPr>
                <w:color w:val="000000"/>
              </w:rPr>
              <w:tab/>
              <w:t>11</w:t>
            </w:r>
          </w:hyperlink>
        </w:p>
        <w:p w14:paraId="30EED7EA" w14:textId="77777777" w:rsidR="0094230B" w:rsidRDefault="009A13D5">
          <w:pPr>
            <w:widowControl w:val="0"/>
            <w:tabs>
              <w:tab w:val="right" w:pos="12000"/>
            </w:tabs>
            <w:spacing w:before="60" w:line="240" w:lineRule="auto"/>
            <w:ind w:left="720"/>
            <w:rPr>
              <w:color w:val="000000"/>
            </w:rPr>
          </w:pPr>
          <w:hyperlink w:anchor="_41g0ixn6ckc3">
            <w:r w:rsidR="004D63E3">
              <w:rPr>
                <w:color w:val="000000"/>
              </w:rPr>
              <w:t>4. Normalization</w:t>
            </w:r>
            <w:r w:rsidR="004D63E3">
              <w:rPr>
                <w:color w:val="000000"/>
              </w:rPr>
              <w:tab/>
              <w:t>11</w:t>
            </w:r>
          </w:hyperlink>
        </w:p>
        <w:p w14:paraId="55DE0373" w14:textId="77777777" w:rsidR="0094230B" w:rsidRDefault="009A13D5">
          <w:pPr>
            <w:widowControl w:val="0"/>
            <w:tabs>
              <w:tab w:val="right" w:pos="12000"/>
            </w:tabs>
            <w:spacing w:before="60" w:line="240" w:lineRule="auto"/>
            <w:ind w:left="360"/>
            <w:rPr>
              <w:color w:val="000000"/>
            </w:rPr>
          </w:pPr>
          <w:hyperlink w:anchor="_95nmsee8cbqn">
            <w:r w:rsidR="004D63E3">
              <w:rPr>
                <w:color w:val="000000"/>
              </w:rPr>
              <w:t>C. Machine Learning and Deep Learning models</w:t>
            </w:r>
            <w:r w:rsidR="004D63E3">
              <w:rPr>
                <w:color w:val="000000"/>
              </w:rPr>
              <w:tab/>
              <w:t>12</w:t>
            </w:r>
          </w:hyperlink>
        </w:p>
        <w:p w14:paraId="41372BA4" w14:textId="77777777" w:rsidR="0094230B" w:rsidRDefault="009A13D5">
          <w:pPr>
            <w:widowControl w:val="0"/>
            <w:tabs>
              <w:tab w:val="right" w:pos="12000"/>
            </w:tabs>
            <w:spacing w:before="60" w:line="240" w:lineRule="auto"/>
            <w:ind w:left="720"/>
            <w:rPr>
              <w:color w:val="000000"/>
            </w:rPr>
          </w:pPr>
          <w:hyperlink w:anchor="_kzq7izk9ai7a">
            <w:r w:rsidR="004D63E3">
              <w:rPr>
                <w:color w:val="000000"/>
              </w:rPr>
              <w:t>1. Regression models</w:t>
            </w:r>
            <w:r w:rsidR="004D63E3">
              <w:rPr>
                <w:color w:val="000000"/>
              </w:rPr>
              <w:tab/>
              <w:t>12</w:t>
            </w:r>
          </w:hyperlink>
        </w:p>
        <w:p w14:paraId="7C921CC0" w14:textId="77777777" w:rsidR="0094230B" w:rsidRDefault="009A13D5">
          <w:pPr>
            <w:widowControl w:val="0"/>
            <w:tabs>
              <w:tab w:val="right" w:pos="12000"/>
            </w:tabs>
            <w:spacing w:before="60" w:line="240" w:lineRule="auto"/>
            <w:ind w:left="720"/>
            <w:rPr>
              <w:color w:val="000000"/>
            </w:rPr>
          </w:pPr>
          <w:hyperlink w:anchor="_3kwduyxz5o3v">
            <w:r w:rsidR="004D63E3">
              <w:rPr>
                <w:color w:val="000000"/>
              </w:rPr>
              <w:t>2. Cross-validation methods</w:t>
            </w:r>
            <w:r w:rsidR="004D63E3">
              <w:rPr>
                <w:color w:val="000000"/>
              </w:rPr>
              <w:tab/>
              <w:t>13</w:t>
            </w:r>
          </w:hyperlink>
        </w:p>
        <w:p w14:paraId="0C65DA5A" w14:textId="77777777" w:rsidR="0094230B" w:rsidRDefault="009A13D5">
          <w:pPr>
            <w:widowControl w:val="0"/>
            <w:tabs>
              <w:tab w:val="right" w:pos="12000"/>
            </w:tabs>
            <w:spacing w:before="60" w:line="240" w:lineRule="auto"/>
            <w:ind w:left="720"/>
            <w:rPr>
              <w:color w:val="000000"/>
            </w:rPr>
          </w:pPr>
          <w:hyperlink w:anchor="_yelfsj3t568w">
            <w:r w:rsidR="004D63E3">
              <w:rPr>
                <w:color w:val="000000"/>
              </w:rPr>
              <w:t>3. Metrics</w:t>
            </w:r>
            <w:r w:rsidR="004D63E3">
              <w:rPr>
                <w:color w:val="000000"/>
              </w:rPr>
              <w:tab/>
              <w:t>14</w:t>
            </w:r>
          </w:hyperlink>
        </w:p>
        <w:p w14:paraId="3A76780D" w14:textId="77777777" w:rsidR="0094230B" w:rsidRDefault="009A13D5">
          <w:pPr>
            <w:widowControl w:val="0"/>
            <w:tabs>
              <w:tab w:val="right" w:pos="12000"/>
            </w:tabs>
            <w:spacing w:before="60" w:line="240" w:lineRule="auto"/>
            <w:rPr>
              <w:b/>
              <w:color w:val="000000"/>
            </w:rPr>
          </w:pPr>
          <w:hyperlink w:anchor="_q18qd1kgzbe5">
            <w:r w:rsidR="004D63E3">
              <w:rPr>
                <w:b/>
                <w:color w:val="000000"/>
              </w:rPr>
              <w:t>III. Interpretation of the results</w:t>
            </w:r>
            <w:r w:rsidR="004D63E3">
              <w:rPr>
                <w:b/>
                <w:color w:val="000000"/>
              </w:rPr>
              <w:tab/>
              <w:t>15</w:t>
            </w:r>
          </w:hyperlink>
        </w:p>
        <w:p w14:paraId="6DE85DE4" w14:textId="77777777" w:rsidR="0094230B" w:rsidRDefault="009A13D5">
          <w:pPr>
            <w:widowControl w:val="0"/>
            <w:tabs>
              <w:tab w:val="right" w:pos="12000"/>
            </w:tabs>
            <w:spacing w:before="60" w:line="240" w:lineRule="auto"/>
            <w:ind w:left="360"/>
            <w:rPr>
              <w:color w:val="000000"/>
            </w:rPr>
          </w:pPr>
          <w:hyperlink w:anchor="_7e743dldsbma">
            <w:r w:rsidR="004D63E3">
              <w:rPr>
                <w:color w:val="000000"/>
              </w:rPr>
              <w:t>A. Machine Learning models</w:t>
            </w:r>
            <w:r w:rsidR="004D63E3">
              <w:rPr>
                <w:color w:val="000000"/>
              </w:rPr>
              <w:tab/>
              <w:t>15</w:t>
            </w:r>
          </w:hyperlink>
        </w:p>
        <w:p w14:paraId="0666E580" w14:textId="77777777" w:rsidR="0094230B" w:rsidRDefault="009A13D5">
          <w:pPr>
            <w:widowControl w:val="0"/>
            <w:tabs>
              <w:tab w:val="right" w:pos="12000"/>
            </w:tabs>
            <w:spacing w:before="60" w:line="240" w:lineRule="auto"/>
            <w:ind w:left="720"/>
            <w:rPr>
              <w:color w:val="000000"/>
            </w:rPr>
          </w:pPr>
          <w:hyperlink w:anchor="_d49h6py5yvso">
            <w:r w:rsidR="004D63E3">
              <w:rPr>
                <w:color w:val="000000"/>
              </w:rPr>
              <w:t>1. Impact of parameters</w:t>
            </w:r>
            <w:r w:rsidR="004D63E3">
              <w:rPr>
                <w:color w:val="000000"/>
              </w:rPr>
              <w:tab/>
              <w:t>15</w:t>
            </w:r>
          </w:hyperlink>
        </w:p>
        <w:p w14:paraId="347F01BE" w14:textId="77777777" w:rsidR="0094230B" w:rsidRDefault="009A13D5">
          <w:pPr>
            <w:widowControl w:val="0"/>
            <w:tabs>
              <w:tab w:val="right" w:pos="12000"/>
            </w:tabs>
            <w:spacing w:before="60" w:line="240" w:lineRule="auto"/>
            <w:ind w:left="720"/>
            <w:rPr>
              <w:color w:val="000000"/>
            </w:rPr>
          </w:pPr>
          <w:hyperlink w:anchor="_2d2207dkpw14">
            <w:r w:rsidR="004D63E3">
              <w:rPr>
                <w:color w:val="000000"/>
              </w:rPr>
              <w:t>2. Choice and design of the best model</w:t>
            </w:r>
            <w:r w:rsidR="004D63E3">
              <w:rPr>
                <w:color w:val="000000"/>
              </w:rPr>
              <w:tab/>
              <w:t>18</w:t>
            </w:r>
          </w:hyperlink>
        </w:p>
        <w:p w14:paraId="0772B03E" w14:textId="77777777" w:rsidR="0094230B" w:rsidRDefault="009A13D5">
          <w:pPr>
            <w:widowControl w:val="0"/>
            <w:tabs>
              <w:tab w:val="right" w:pos="12000"/>
            </w:tabs>
            <w:spacing w:before="60" w:line="240" w:lineRule="auto"/>
            <w:ind w:left="720"/>
            <w:rPr>
              <w:color w:val="000000"/>
            </w:rPr>
          </w:pPr>
          <w:hyperlink w:anchor="_xyzg1w9udn22">
            <w:r w:rsidR="004D63E3">
              <w:rPr>
                <w:color w:val="000000"/>
              </w:rPr>
              <w:t>3. Going deeper into the models outputs (predictions vs expectations):</w:t>
            </w:r>
            <w:r w:rsidR="004D63E3">
              <w:rPr>
                <w:color w:val="000000"/>
              </w:rPr>
              <w:tab/>
              <w:t>18</w:t>
            </w:r>
          </w:hyperlink>
        </w:p>
        <w:p w14:paraId="55DFE24F" w14:textId="77777777" w:rsidR="0094230B" w:rsidRDefault="009A13D5">
          <w:pPr>
            <w:widowControl w:val="0"/>
            <w:tabs>
              <w:tab w:val="right" w:pos="12000"/>
            </w:tabs>
            <w:spacing w:before="60" w:line="240" w:lineRule="auto"/>
            <w:ind w:left="360"/>
            <w:rPr>
              <w:color w:val="000000"/>
            </w:rPr>
          </w:pPr>
          <w:hyperlink w:anchor="_owz3eu4njqws">
            <w:r w:rsidR="004D63E3">
              <w:rPr>
                <w:color w:val="000000"/>
              </w:rPr>
              <w:t>B. Deep Learning models</w:t>
            </w:r>
            <w:r w:rsidR="004D63E3">
              <w:rPr>
                <w:color w:val="000000"/>
              </w:rPr>
              <w:tab/>
              <w:t>19</w:t>
            </w:r>
          </w:hyperlink>
        </w:p>
        <w:p w14:paraId="08F9DBDA" w14:textId="77777777" w:rsidR="0094230B" w:rsidRDefault="009A13D5">
          <w:pPr>
            <w:widowControl w:val="0"/>
            <w:tabs>
              <w:tab w:val="right" w:pos="12000"/>
            </w:tabs>
            <w:spacing w:before="60" w:line="240" w:lineRule="auto"/>
            <w:rPr>
              <w:b/>
              <w:color w:val="000000"/>
            </w:rPr>
          </w:pPr>
          <w:hyperlink w:anchor="_yv9wigob2ryl">
            <w:r w:rsidR="004D63E3">
              <w:rPr>
                <w:b/>
                <w:color w:val="000000"/>
              </w:rPr>
              <w:t>IV. Conclusion and recommendations for future development of study</w:t>
            </w:r>
            <w:r w:rsidR="004D63E3">
              <w:rPr>
                <w:b/>
                <w:color w:val="000000"/>
              </w:rPr>
              <w:tab/>
              <w:t>20</w:t>
            </w:r>
          </w:hyperlink>
        </w:p>
        <w:p w14:paraId="7473E3ED" w14:textId="77777777" w:rsidR="0094230B" w:rsidRDefault="009A13D5">
          <w:pPr>
            <w:widowControl w:val="0"/>
            <w:tabs>
              <w:tab w:val="right" w:pos="12000"/>
            </w:tabs>
            <w:spacing w:before="60" w:line="240" w:lineRule="auto"/>
            <w:rPr>
              <w:b/>
              <w:color w:val="000000"/>
            </w:rPr>
          </w:pPr>
          <w:hyperlink w:anchor="_bxas7mvj9shm">
            <w:r w:rsidR="004D63E3">
              <w:rPr>
                <w:b/>
                <w:color w:val="000000"/>
              </w:rPr>
              <w:t>Appendix</w:t>
            </w:r>
            <w:r w:rsidR="004D63E3">
              <w:rPr>
                <w:b/>
                <w:color w:val="000000"/>
              </w:rPr>
              <w:tab/>
              <w:t>22</w:t>
            </w:r>
          </w:hyperlink>
        </w:p>
        <w:p w14:paraId="1CFC01F9" w14:textId="77777777" w:rsidR="0094230B" w:rsidRDefault="009A13D5">
          <w:pPr>
            <w:widowControl w:val="0"/>
            <w:tabs>
              <w:tab w:val="right" w:pos="12000"/>
            </w:tabs>
            <w:spacing w:before="60" w:line="240" w:lineRule="auto"/>
            <w:ind w:left="360"/>
            <w:rPr>
              <w:color w:val="000000"/>
            </w:rPr>
          </w:pPr>
          <w:hyperlink w:anchor="_d7hsxxedn50">
            <w:r w:rsidR="004D63E3">
              <w:rPr>
                <w:color w:val="000000"/>
              </w:rPr>
              <w:t>Appendix 1 : Preprocess and computation of the accuracy (models.py):</w:t>
            </w:r>
            <w:r w:rsidR="004D63E3">
              <w:rPr>
                <w:color w:val="000000"/>
              </w:rPr>
              <w:tab/>
              <w:t>22</w:t>
            </w:r>
          </w:hyperlink>
        </w:p>
        <w:p w14:paraId="0AE45F23" w14:textId="77777777" w:rsidR="0094230B" w:rsidRDefault="009A13D5">
          <w:pPr>
            <w:widowControl w:val="0"/>
            <w:tabs>
              <w:tab w:val="right" w:pos="12000"/>
            </w:tabs>
            <w:spacing w:before="60" w:line="240" w:lineRule="auto"/>
            <w:ind w:left="360"/>
            <w:rPr>
              <w:color w:val="000000"/>
            </w:rPr>
          </w:pPr>
          <w:hyperlink w:anchor="_qtvqhe3iqpg4">
            <w:r w:rsidR="004D63E3">
              <w:rPr>
                <w:color w:val="000000"/>
              </w:rPr>
              <w:t>Appendix 2 : Preprocess and computation of the accuracy (models.py):</w:t>
            </w:r>
            <w:r w:rsidR="004D63E3">
              <w:rPr>
                <w:color w:val="000000"/>
              </w:rPr>
              <w:tab/>
              <w:t>22</w:t>
            </w:r>
          </w:hyperlink>
        </w:p>
        <w:p w14:paraId="76228599" w14:textId="77777777" w:rsidR="0094230B" w:rsidRDefault="009A13D5">
          <w:pPr>
            <w:widowControl w:val="0"/>
            <w:tabs>
              <w:tab w:val="right" w:pos="12000"/>
            </w:tabs>
            <w:spacing w:before="60" w:line="240" w:lineRule="auto"/>
            <w:rPr>
              <w:b/>
              <w:color w:val="000000"/>
            </w:rPr>
          </w:pPr>
          <w:hyperlink w:anchor="_3hg1t0b44vt5">
            <w:r w:rsidR="004D63E3">
              <w:rPr>
                <w:b/>
                <w:color w:val="000000"/>
              </w:rPr>
              <w:t>Bibliography</w:t>
            </w:r>
            <w:r w:rsidR="004D63E3">
              <w:rPr>
                <w:b/>
                <w:color w:val="000000"/>
              </w:rPr>
              <w:tab/>
              <w:t>27</w:t>
            </w:r>
          </w:hyperlink>
          <w:r w:rsidR="004D63E3">
            <w:fldChar w:fldCharType="end"/>
          </w:r>
        </w:p>
      </w:sdtContent>
    </w:sdt>
    <w:p w14:paraId="256C2E27" w14:textId="77777777" w:rsidR="0094230B" w:rsidRDefault="0094230B">
      <w:pPr>
        <w:pStyle w:val="Titre1"/>
        <w:ind w:firstLine="720"/>
      </w:pPr>
      <w:bookmarkStart w:id="1" w:name="_eti6xjeujfsz" w:colFirst="0" w:colLast="0"/>
      <w:bookmarkEnd w:id="1"/>
    </w:p>
    <w:p w14:paraId="4233537A" w14:textId="77777777" w:rsidR="0094230B" w:rsidRDefault="0094230B"/>
    <w:p w14:paraId="461649D5" w14:textId="77777777" w:rsidR="0094230B" w:rsidRDefault="0094230B"/>
    <w:p w14:paraId="601B5A67" w14:textId="77777777" w:rsidR="0094230B" w:rsidRDefault="0094230B"/>
    <w:p w14:paraId="1467FC16" w14:textId="77777777" w:rsidR="0094230B" w:rsidRDefault="0094230B"/>
    <w:p w14:paraId="743E8339" w14:textId="77777777" w:rsidR="0094230B" w:rsidRDefault="0094230B"/>
    <w:p w14:paraId="1D3D1A7E" w14:textId="77777777" w:rsidR="0094230B" w:rsidRDefault="0094230B"/>
    <w:p w14:paraId="4C2E261F" w14:textId="77777777" w:rsidR="0094230B" w:rsidRDefault="0094230B"/>
    <w:p w14:paraId="21793EA4" w14:textId="77777777" w:rsidR="0094230B" w:rsidRDefault="0094230B"/>
    <w:p w14:paraId="4364E914" w14:textId="77777777" w:rsidR="0094230B" w:rsidRDefault="0094230B"/>
    <w:p w14:paraId="114E7365" w14:textId="77777777" w:rsidR="0094230B" w:rsidRDefault="0094230B"/>
    <w:p w14:paraId="09AD95FA" w14:textId="4E07670A" w:rsidR="0094230B" w:rsidRPr="00BC6264" w:rsidRDefault="004D63E3">
      <w:pPr>
        <w:pStyle w:val="Titre1"/>
        <w:numPr>
          <w:ilvl w:val="0"/>
          <w:numId w:val="9"/>
        </w:numPr>
        <w:rPr>
          <w:lang w:val="en-GB"/>
        </w:rPr>
      </w:pPr>
      <w:bookmarkStart w:id="2" w:name="_7d1wcpkqtd20" w:colFirst="0" w:colLast="0"/>
      <w:bookmarkEnd w:id="2"/>
      <w:r w:rsidRPr="00BC6264">
        <w:rPr>
          <w:lang w:val="en-GB"/>
        </w:rPr>
        <w:lastRenderedPageBreak/>
        <w:t xml:space="preserve">Introduction </w:t>
      </w:r>
      <w:del w:id="3" w:author="VILLENEUVE Emma 254514" w:date="2023-12-18T17:21:00Z">
        <w:r w:rsidRPr="00BC6264" w:rsidDel="004D63E3">
          <w:rPr>
            <w:lang w:val="en-GB"/>
          </w:rPr>
          <w:delText>with a description of the dataset</w:delText>
        </w:r>
      </w:del>
    </w:p>
    <w:p w14:paraId="635F58B5" w14:textId="77777777" w:rsidR="0094230B" w:rsidRDefault="004D63E3">
      <w:pPr>
        <w:pStyle w:val="Titre2"/>
        <w:numPr>
          <w:ilvl w:val="0"/>
          <w:numId w:val="7"/>
        </w:numPr>
      </w:pPr>
      <w:bookmarkStart w:id="4" w:name="_3zq0iarwgfm3" w:colFirst="0" w:colLast="0"/>
      <w:bookmarkEnd w:id="4"/>
      <w:r>
        <w:t>Overview of the problem</w:t>
      </w:r>
    </w:p>
    <w:p w14:paraId="5BDAFD21" w14:textId="0D08CC7E" w:rsidR="0094230B" w:rsidRPr="00BC6264" w:rsidRDefault="004D63E3">
      <w:pPr>
        <w:jc w:val="both"/>
        <w:rPr>
          <w:lang w:val="en-GB"/>
        </w:rPr>
      </w:pPr>
      <w:r w:rsidRPr="00BC6264">
        <w:rPr>
          <w:lang w:val="en-GB"/>
        </w:rPr>
        <w:t>Blood pressure</w:t>
      </w:r>
      <w:ins w:id="5" w:author="VILLENEUVE Emma 254514" w:date="2023-12-18T17:21:00Z">
        <w:r>
          <w:rPr>
            <w:lang w:val="en-GB"/>
          </w:rPr>
          <w:t xml:space="preserve"> </w:t>
        </w:r>
      </w:ins>
      <w:r w:rsidRPr="00BC6264">
        <w:rPr>
          <w:lang w:val="en-GB"/>
        </w:rPr>
        <w:t xml:space="preserve">(BP) is an important cardiovascular health indicator, as hypertension (high blood pressure) is a major mortality factor. It is usually measured by cuff monitoring, but this is uncomfortable for the patient, limited to daily routine, and it provides sparse measurements in time. Therefore, it is desirable to improve the method of blood pressure measurement, to develop a non-invasive, continuous, and portable BP monitoring device. </w:t>
      </w:r>
      <w:commentRangeStart w:id="6"/>
      <w:r w:rsidRPr="00BC6264">
        <w:rPr>
          <w:lang w:val="en-GB"/>
        </w:rPr>
        <w:t>Preliminary results (trial still running) have shown that building an accurate BP meter requires exploring the full range of BP in response to physiological mechanisms.</w:t>
      </w:r>
      <w:commentRangeEnd w:id="6"/>
      <w:r>
        <w:rPr>
          <w:rStyle w:val="Marquedecommentaire"/>
        </w:rPr>
        <w:commentReference w:id="6"/>
      </w:r>
    </w:p>
    <w:p w14:paraId="7B2DD1F9" w14:textId="77777777" w:rsidR="0094230B" w:rsidRPr="00BC6264" w:rsidRDefault="004D63E3">
      <w:pPr>
        <w:jc w:val="both"/>
        <w:rPr>
          <w:lang w:val="en-GB"/>
        </w:rPr>
      </w:pPr>
      <w:r w:rsidRPr="00BC6264">
        <w:rPr>
          <w:lang w:val="en-GB"/>
        </w:rPr>
        <w:t xml:space="preserve"> </w:t>
      </w:r>
    </w:p>
    <w:p w14:paraId="27DD2862" w14:textId="35116A60" w:rsidR="0094230B" w:rsidRPr="00BC6264" w:rsidRDefault="004D63E3">
      <w:pPr>
        <w:jc w:val="both"/>
        <w:rPr>
          <w:rFonts w:ascii="Calibri" w:eastAsia="Calibri" w:hAnsi="Calibri" w:cs="Calibri"/>
          <w:color w:val="FF0000"/>
          <w:sz w:val="24"/>
          <w:szCs w:val="24"/>
          <w:lang w:val="en-GB"/>
        </w:rPr>
      </w:pPr>
      <w:r w:rsidRPr="00BC6264">
        <w:rPr>
          <w:lang w:val="en-GB"/>
        </w:rPr>
        <w:t>This project investigates the potential of Machine Learning (ML) based BP estimation from pulse arrival time (PAT), which is a feature derived from optical photoplethysmography (PPG) signals, computed for each heartbeat. The estimation of BP from PAT is a difficult and uncertain process,</w:t>
      </w:r>
      <w:ins w:id="7" w:author="VILLENEUVE Emma 254514" w:date="2023-12-18T17:28:00Z">
        <w:r>
          <w:rPr>
            <w:lang w:val="en-GB"/>
          </w:rPr>
          <w:t xml:space="preserve"> because…</w:t>
        </w:r>
      </w:ins>
      <w:r w:rsidRPr="00BC6264">
        <w:rPr>
          <w:lang w:val="en-GB"/>
        </w:rPr>
        <w:t xml:space="preserve"> </w:t>
      </w:r>
      <w:del w:id="8" w:author="VILLENEUVE Emma 254514" w:date="2023-12-18T17:28:00Z">
        <w:r w:rsidRPr="00BC6264" w:rsidDel="004D63E3">
          <w:rPr>
            <w:lang w:val="en-GB"/>
          </w:rPr>
          <w:delText xml:space="preserve">and </w:delText>
        </w:r>
      </w:del>
      <w:ins w:id="9" w:author="VILLENEUVE Emma 254514" w:date="2023-12-18T17:28:00Z">
        <w:r>
          <w:rPr>
            <w:lang w:val="en-GB"/>
          </w:rPr>
          <w:t xml:space="preserve">In part II, </w:t>
        </w:r>
      </w:ins>
      <w:r w:rsidRPr="00BC6264">
        <w:rPr>
          <w:lang w:val="en-GB"/>
        </w:rPr>
        <w:t>an essential part of the investigation is to understand the relationship between the two signals, in terms of stationarity analysis and how to correctly perform the preprocessing of the data. Further, the project explores how to fit machine learning</w:t>
      </w:r>
      <w:ins w:id="10" w:author="VILLENEUVE Emma 254514" w:date="2023-12-18T17:25:00Z">
        <w:r>
          <w:rPr>
            <w:lang w:val="en-GB"/>
          </w:rPr>
          <w:t xml:space="preserve"> </w:t>
        </w:r>
      </w:ins>
      <w:r w:rsidRPr="00BC6264">
        <w:rPr>
          <w:lang w:val="en-GB"/>
        </w:rPr>
        <w:t xml:space="preserve">(ML) model to the data and perform cross-validation, regarding the fact that we are dealing with time series. </w:t>
      </w:r>
      <w:ins w:id="11" w:author="VILLENEUVE Emma 254514" w:date="2023-12-18T17:29:00Z">
        <w:r w:rsidR="00735C89">
          <w:rPr>
            <w:lang w:val="en-GB"/>
          </w:rPr>
          <w:t xml:space="preserve">In part III, </w:t>
        </w:r>
      </w:ins>
      <w:del w:id="12" w:author="VILLENEUVE Emma 254514" w:date="2023-12-18T17:29:00Z">
        <w:r w:rsidRPr="00BC6264" w:rsidDel="00735C89">
          <w:rPr>
            <w:lang w:val="en-GB"/>
          </w:rPr>
          <w:delText>T</w:delText>
        </w:r>
      </w:del>
      <w:ins w:id="13" w:author="VILLENEUVE Emma 254514" w:date="2023-12-18T17:29:00Z">
        <w:r w:rsidR="00735C89">
          <w:rPr>
            <w:lang w:val="en-GB"/>
          </w:rPr>
          <w:t>t</w:t>
        </w:r>
      </w:ins>
      <w:r w:rsidRPr="00BC6264">
        <w:rPr>
          <w:lang w:val="en-GB"/>
        </w:rPr>
        <w:t xml:space="preserve">he performance of prediction by the </w:t>
      </w:r>
      <w:del w:id="14" w:author="VILLENEUVE Emma 254514" w:date="2023-12-18T17:25:00Z">
        <w:r w:rsidRPr="00BC6264" w:rsidDel="004D63E3">
          <w:rPr>
            <w:lang w:val="en-GB"/>
          </w:rPr>
          <w:delText xml:space="preserve"> </w:delText>
        </w:r>
      </w:del>
      <w:r w:rsidRPr="00BC6264">
        <w:rPr>
          <w:lang w:val="en-GB"/>
        </w:rPr>
        <w:t xml:space="preserve">different models are </w:t>
      </w:r>
      <w:del w:id="15" w:author="VILLENEUVE Emma 254514" w:date="2023-12-18T17:29:00Z">
        <w:r w:rsidRPr="00BC6264" w:rsidDel="00735C89">
          <w:rPr>
            <w:lang w:val="en-GB"/>
          </w:rPr>
          <w:delText xml:space="preserve">done </w:delText>
        </w:r>
      </w:del>
      <w:ins w:id="16" w:author="VILLENEUVE Emma 254514" w:date="2023-12-18T17:29:00Z">
        <w:r w:rsidR="00735C89">
          <w:rPr>
            <w:lang w:val="en-GB"/>
          </w:rPr>
          <w:t xml:space="preserve">evaluated </w:t>
        </w:r>
      </w:ins>
      <w:r w:rsidRPr="00BC6264">
        <w:rPr>
          <w:lang w:val="en-GB"/>
        </w:rPr>
        <w:t xml:space="preserve">with the </w:t>
      </w:r>
      <w:del w:id="17" w:author="VILLENEUVE Emma 254514" w:date="2023-12-18T17:29:00Z">
        <w:r w:rsidRPr="00BC6264" w:rsidDel="00735C89">
          <w:rPr>
            <w:lang w:val="en-GB"/>
          </w:rPr>
          <w:delText xml:space="preserve">use  of </w:delText>
        </w:r>
      </w:del>
      <w:r w:rsidRPr="00BC6264">
        <w:rPr>
          <w:lang w:val="en-GB"/>
        </w:rPr>
        <w:t>root mean square</w:t>
      </w:r>
      <w:ins w:id="18" w:author="VILLENEUVE Emma 254514" w:date="2023-12-18T17:25:00Z">
        <w:r>
          <w:rPr>
            <w:lang w:val="en-GB"/>
          </w:rPr>
          <w:t xml:space="preserve"> </w:t>
        </w:r>
      </w:ins>
      <w:r w:rsidRPr="00BC6264">
        <w:rPr>
          <w:lang w:val="en-GB"/>
        </w:rPr>
        <w:t xml:space="preserve">(RMSE) and R^2 as statistical metrics. Further, investigation on deep learning models is also done, both with a </w:t>
      </w:r>
      <w:del w:id="19" w:author="VILLENEUVE Emma 254514" w:date="2023-12-18T17:25:00Z">
        <w:r w:rsidRPr="00BC6264" w:rsidDel="004D63E3">
          <w:rPr>
            <w:lang w:val="en-GB"/>
          </w:rPr>
          <w:delText xml:space="preserve"> </w:delText>
        </w:r>
      </w:del>
      <w:r w:rsidRPr="00BC6264">
        <w:rPr>
          <w:lang w:val="en-GB"/>
        </w:rPr>
        <w:t>neural network taking time into account and not. To be  cont/improved. Finishing sentence of final goal / recommondations/findings</w:t>
      </w:r>
    </w:p>
    <w:p w14:paraId="6A62F2DE" w14:textId="77777777" w:rsidR="0094230B" w:rsidRPr="00BC6264" w:rsidRDefault="0094230B">
      <w:pPr>
        <w:rPr>
          <w:lang w:val="en-GB"/>
        </w:rPr>
      </w:pPr>
    </w:p>
    <w:p w14:paraId="710C227C" w14:textId="77777777" w:rsidR="0094230B" w:rsidRPr="00BC6264" w:rsidRDefault="0094230B">
      <w:pPr>
        <w:rPr>
          <w:lang w:val="en-GB"/>
        </w:rPr>
      </w:pPr>
    </w:p>
    <w:p w14:paraId="7993E834" w14:textId="77777777" w:rsidR="0094230B" w:rsidRDefault="004D63E3">
      <w:pPr>
        <w:pStyle w:val="Titre2"/>
        <w:numPr>
          <w:ilvl w:val="0"/>
          <w:numId w:val="7"/>
        </w:numPr>
      </w:pPr>
      <w:bookmarkStart w:id="20" w:name="_kozextypq6k2" w:colFirst="0" w:colLast="0"/>
      <w:bookmarkEnd w:id="20"/>
      <w:r>
        <w:t>Description of the dataset</w:t>
      </w:r>
    </w:p>
    <w:p w14:paraId="3A400827" w14:textId="77777777" w:rsidR="0094230B" w:rsidRDefault="0094230B"/>
    <w:p w14:paraId="4D59A384" w14:textId="77777777" w:rsidR="001F1D3C" w:rsidRDefault="004D63E3">
      <w:pPr>
        <w:jc w:val="both"/>
        <w:rPr>
          <w:ins w:id="21" w:author="VILLENEUVE Emma 254514" w:date="2023-12-18T18:16:00Z"/>
          <w:lang w:val="en-GB"/>
        </w:rPr>
      </w:pPr>
      <w:r w:rsidRPr="00BC6264">
        <w:rPr>
          <w:lang w:val="en-GB"/>
        </w:rPr>
        <w:t xml:space="preserve">The data set used in this project </w:t>
      </w:r>
      <w:ins w:id="22" w:author="VILLENEUVE Emma 254514" w:date="2023-12-18T17:31:00Z">
        <w:r w:rsidR="00734E7E">
          <w:rPr>
            <w:lang w:val="en-GB"/>
          </w:rPr>
          <w:t xml:space="preserve">was collected with </w:t>
        </w:r>
      </w:ins>
      <w:del w:id="23" w:author="VILLENEUVE Emma 254514" w:date="2023-12-18T17:31:00Z">
        <w:r w:rsidRPr="00BC6264" w:rsidDel="00734E7E">
          <w:rPr>
            <w:lang w:val="en-GB"/>
          </w:rPr>
          <w:delText xml:space="preserve">is of </w:delText>
        </w:r>
      </w:del>
      <w:r w:rsidRPr="00BC6264">
        <w:rPr>
          <w:lang w:val="en-GB"/>
        </w:rPr>
        <w:t xml:space="preserve">one subject performing several </w:t>
      </w:r>
      <w:del w:id="24" w:author="VILLENEUVE Emma 254514" w:date="2023-12-18T17:32:00Z">
        <w:r w:rsidRPr="00BC6264" w:rsidDel="00734E7E">
          <w:rPr>
            <w:lang w:val="en-GB"/>
          </w:rPr>
          <w:delText xml:space="preserve">different </w:delText>
        </w:r>
      </w:del>
      <w:ins w:id="25" w:author="VILLENEUVE Emma 254514" w:date="2023-12-18T17:32:00Z">
        <w:r w:rsidR="00734E7E">
          <w:rPr>
            <w:lang w:val="en-GB"/>
          </w:rPr>
          <w:t xml:space="preserve">physical </w:t>
        </w:r>
      </w:ins>
      <w:r w:rsidRPr="00BC6264">
        <w:rPr>
          <w:lang w:val="en-GB"/>
        </w:rPr>
        <w:t xml:space="preserve">activities </w:t>
      </w:r>
      <w:ins w:id="26" w:author="VILLENEUVE Emma 254514" w:date="2023-12-18T18:16:00Z">
        <w:r w:rsidR="001F1D3C">
          <w:rPr>
            <w:lang w:val="en-GB"/>
          </w:rPr>
          <w:t xml:space="preserve">in the context of a clinical trial organized </w:t>
        </w:r>
      </w:ins>
      <w:del w:id="27" w:author="VILLENEUVE Emma 254514" w:date="2023-12-18T18:16:00Z">
        <w:r w:rsidRPr="00BC6264" w:rsidDel="001F1D3C">
          <w:rPr>
            <w:lang w:val="en-GB"/>
          </w:rPr>
          <w:delText xml:space="preserve">determined </w:delText>
        </w:r>
      </w:del>
      <w:r w:rsidRPr="00BC6264">
        <w:rPr>
          <w:lang w:val="en-GB"/>
        </w:rPr>
        <w:t xml:space="preserve">by </w:t>
      </w:r>
      <w:del w:id="28" w:author="VILLENEUVE Emma 254514" w:date="2023-12-18T18:16:00Z">
        <w:r w:rsidRPr="00BC6264" w:rsidDel="001F1D3C">
          <w:rPr>
            <w:lang w:val="en-GB"/>
          </w:rPr>
          <w:delText xml:space="preserve">a protocol given by the </w:delText>
        </w:r>
      </w:del>
      <w:r w:rsidRPr="00BC6264">
        <w:rPr>
          <w:lang w:val="en-GB"/>
        </w:rPr>
        <w:t xml:space="preserve">CEA researchers. </w:t>
      </w:r>
      <w:commentRangeStart w:id="29"/>
      <w:r w:rsidRPr="00BC6264">
        <w:rPr>
          <w:lang w:val="en-GB"/>
        </w:rPr>
        <w:t xml:space="preserve">The protocol is detailed in the following section. </w:t>
      </w:r>
      <w:commentRangeEnd w:id="29"/>
      <w:r w:rsidR="001F1D3C">
        <w:rPr>
          <w:rStyle w:val="Marquedecommentaire"/>
        </w:rPr>
        <w:commentReference w:id="29"/>
      </w:r>
    </w:p>
    <w:p w14:paraId="5583BFD2" w14:textId="77777777" w:rsidR="001F1D3C" w:rsidRDefault="001F1D3C">
      <w:pPr>
        <w:jc w:val="both"/>
        <w:rPr>
          <w:ins w:id="30" w:author="VILLENEUVE Emma 254514" w:date="2023-12-18T18:16:00Z"/>
          <w:lang w:val="en-GB"/>
        </w:rPr>
      </w:pPr>
    </w:p>
    <w:p w14:paraId="7813786D" w14:textId="77777777" w:rsidR="001F1D3C" w:rsidRDefault="001F1D3C">
      <w:pPr>
        <w:jc w:val="both"/>
        <w:rPr>
          <w:ins w:id="31" w:author="VILLENEUVE Emma 254514" w:date="2023-12-18T18:16:00Z"/>
          <w:lang w:val="en-GB"/>
        </w:rPr>
      </w:pPr>
    </w:p>
    <w:p w14:paraId="4585A459" w14:textId="3A62B701" w:rsidR="0094230B" w:rsidRPr="00BC6264" w:rsidRDefault="004D63E3">
      <w:pPr>
        <w:jc w:val="both"/>
        <w:rPr>
          <w:lang w:val="en-GB"/>
        </w:rPr>
      </w:pPr>
      <w:r w:rsidRPr="00BC6264">
        <w:rPr>
          <w:lang w:val="en-GB"/>
        </w:rPr>
        <w:t>The dataset is an excel file with 8 columns corresponding to the different metrics measured for the subject. There are 2342 rows, where each row corresponds to an acquisition point, or in other words, one row for each heartbeat of the subject.</w:t>
      </w:r>
    </w:p>
    <w:p w14:paraId="32FEBE8D" w14:textId="77777777" w:rsidR="0094230B" w:rsidRPr="00BC6264" w:rsidRDefault="0094230B">
      <w:pPr>
        <w:jc w:val="both"/>
        <w:rPr>
          <w:lang w:val="en-GB"/>
        </w:rPr>
      </w:pPr>
    </w:p>
    <w:p w14:paraId="71E1075A" w14:textId="77777777" w:rsidR="0094230B" w:rsidRPr="00BC6264" w:rsidRDefault="004D63E3">
      <w:pPr>
        <w:jc w:val="both"/>
        <w:rPr>
          <w:lang w:val="en-GB"/>
        </w:rPr>
      </w:pPr>
      <w:r w:rsidRPr="00BC6264">
        <w:rPr>
          <w:lang w:val="en-GB"/>
        </w:rPr>
        <w:t xml:space="preserve">The columns are the following : </w:t>
      </w:r>
    </w:p>
    <w:p w14:paraId="60E4099F" w14:textId="77777777" w:rsidR="0094230B" w:rsidRPr="00BC6264" w:rsidRDefault="004D63E3">
      <w:pPr>
        <w:numPr>
          <w:ilvl w:val="0"/>
          <w:numId w:val="16"/>
        </w:numPr>
        <w:jc w:val="both"/>
        <w:rPr>
          <w:lang w:val="en-GB"/>
        </w:rPr>
      </w:pPr>
      <w:r w:rsidRPr="00BC6264">
        <w:rPr>
          <w:lang w:val="en-GB"/>
        </w:rPr>
        <w:t>Date : date of the acquisition with the precise time</w:t>
      </w:r>
    </w:p>
    <w:p w14:paraId="2751F167" w14:textId="77777777" w:rsidR="0094230B" w:rsidRPr="00BC6264" w:rsidRDefault="004D63E3">
      <w:pPr>
        <w:numPr>
          <w:ilvl w:val="0"/>
          <w:numId w:val="16"/>
        </w:numPr>
        <w:jc w:val="both"/>
        <w:rPr>
          <w:lang w:val="en-GB"/>
        </w:rPr>
      </w:pPr>
      <w:r w:rsidRPr="00BC6264">
        <w:rPr>
          <w:lang w:val="en-GB"/>
        </w:rPr>
        <w:t>Delay (s) : time between the acquisition and the beginning of the process</w:t>
      </w:r>
    </w:p>
    <w:p w14:paraId="0DA6D1B1" w14:textId="77777777" w:rsidR="0094230B" w:rsidRPr="00BC6264" w:rsidRDefault="004D63E3">
      <w:pPr>
        <w:numPr>
          <w:ilvl w:val="0"/>
          <w:numId w:val="16"/>
        </w:numPr>
        <w:jc w:val="both"/>
        <w:rPr>
          <w:lang w:val="en-GB"/>
        </w:rPr>
      </w:pPr>
      <w:r w:rsidRPr="00BC6264">
        <w:rPr>
          <w:lang w:val="en-GB"/>
        </w:rPr>
        <w:t>Raw PAT (s) : raw data acquired</w:t>
      </w:r>
    </w:p>
    <w:p w14:paraId="53C71B89" w14:textId="77777777" w:rsidR="0094230B" w:rsidRPr="00BC6264" w:rsidRDefault="004D63E3">
      <w:pPr>
        <w:numPr>
          <w:ilvl w:val="0"/>
          <w:numId w:val="16"/>
        </w:numPr>
        <w:jc w:val="both"/>
        <w:rPr>
          <w:lang w:val="en-GB"/>
        </w:rPr>
      </w:pPr>
      <w:r w:rsidRPr="00BC6264">
        <w:rPr>
          <w:lang w:val="en-GB"/>
        </w:rPr>
        <w:t xml:space="preserve">PAT filtered (s) : PAT filtered manually to remove the outliers and the points without sense </w:t>
      </w:r>
    </w:p>
    <w:p w14:paraId="1878455E" w14:textId="77777777" w:rsidR="0094230B" w:rsidRPr="00BC6264" w:rsidRDefault="004D63E3">
      <w:pPr>
        <w:numPr>
          <w:ilvl w:val="0"/>
          <w:numId w:val="16"/>
        </w:numPr>
        <w:jc w:val="both"/>
        <w:rPr>
          <w:lang w:val="en-GB"/>
        </w:rPr>
      </w:pPr>
      <w:r w:rsidRPr="00BC6264">
        <w:rPr>
          <w:lang w:val="en-GB"/>
        </w:rPr>
        <w:t>Mask : mask used to filtered the PAT</w:t>
      </w:r>
    </w:p>
    <w:p w14:paraId="5909DE85" w14:textId="77777777" w:rsidR="0094230B" w:rsidRDefault="004D63E3">
      <w:pPr>
        <w:numPr>
          <w:ilvl w:val="0"/>
          <w:numId w:val="16"/>
        </w:numPr>
        <w:jc w:val="both"/>
      </w:pPr>
      <w:r>
        <w:t>Blood pressure systolic (mmHG)</w:t>
      </w:r>
    </w:p>
    <w:p w14:paraId="6AAA7712" w14:textId="77777777" w:rsidR="0094230B" w:rsidRDefault="004D63E3">
      <w:pPr>
        <w:numPr>
          <w:ilvl w:val="0"/>
          <w:numId w:val="16"/>
        </w:numPr>
        <w:jc w:val="both"/>
      </w:pPr>
      <w:r>
        <w:t>Blood pressure mean (mmHg)</w:t>
      </w:r>
    </w:p>
    <w:p w14:paraId="28A6D6D1" w14:textId="77777777" w:rsidR="0094230B" w:rsidRDefault="004D63E3">
      <w:pPr>
        <w:numPr>
          <w:ilvl w:val="0"/>
          <w:numId w:val="16"/>
        </w:numPr>
        <w:jc w:val="both"/>
      </w:pPr>
      <w:r>
        <w:t>Blood pressure diastolic (mmHg)</w:t>
      </w:r>
    </w:p>
    <w:p w14:paraId="238BCB45" w14:textId="77777777" w:rsidR="0094230B" w:rsidRDefault="0094230B"/>
    <w:p w14:paraId="4501EA83" w14:textId="77777777" w:rsidR="0094230B" w:rsidRDefault="0094230B">
      <w:pPr>
        <w:jc w:val="both"/>
      </w:pPr>
    </w:p>
    <w:p w14:paraId="758E7243" w14:textId="77777777" w:rsidR="0094230B" w:rsidRPr="00BC6264" w:rsidRDefault="004D63E3">
      <w:pPr>
        <w:jc w:val="both"/>
        <w:rPr>
          <w:lang w:val="en-GB"/>
        </w:rPr>
      </w:pPr>
      <w:r w:rsidRPr="00BC6264">
        <w:rPr>
          <w:lang w:val="en-GB"/>
        </w:rPr>
        <w:lastRenderedPageBreak/>
        <w:t>For this project, the mainly concerned data is the blood pressure systolic (named blood pressure in the report for simplicity) and the PAT filtered.</w:t>
      </w:r>
    </w:p>
    <w:p w14:paraId="74C269E6" w14:textId="77777777" w:rsidR="0094230B" w:rsidRPr="00BC6264" w:rsidRDefault="0094230B">
      <w:pPr>
        <w:rPr>
          <w:lang w:val="en-GB"/>
        </w:rPr>
      </w:pPr>
    </w:p>
    <w:p w14:paraId="61659C9B" w14:textId="77777777" w:rsidR="0094230B" w:rsidRPr="00BC6264" w:rsidRDefault="0094230B">
      <w:pPr>
        <w:rPr>
          <w:lang w:val="en-GB"/>
        </w:rPr>
      </w:pPr>
    </w:p>
    <w:p w14:paraId="1235D07C" w14:textId="77777777" w:rsidR="0094230B" w:rsidRDefault="004D63E3">
      <w:pPr>
        <w:pStyle w:val="Titre2"/>
        <w:numPr>
          <w:ilvl w:val="0"/>
          <w:numId w:val="7"/>
        </w:numPr>
      </w:pPr>
      <w:bookmarkStart w:id="32" w:name="_vxxqkdoa9k61" w:colFirst="0" w:colLast="0"/>
      <w:bookmarkEnd w:id="32"/>
      <w:r>
        <w:t xml:space="preserve">Description of the protocol </w:t>
      </w:r>
    </w:p>
    <w:p w14:paraId="358BE749" w14:textId="77777777" w:rsidR="0094230B" w:rsidRDefault="0094230B">
      <w:pPr>
        <w:jc w:val="both"/>
      </w:pPr>
    </w:p>
    <w:p w14:paraId="5334A4E0" w14:textId="77777777" w:rsidR="0094230B" w:rsidRDefault="004D63E3">
      <w:pPr>
        <w:jc w:val="both"/>
      </w:pPr>
      <w:r w:rsidRPr="00BC6264">
        <w:rPr>
          <w:lang w:val="en-GB"/>
        </w:rPr>
        <w:t xml:space="preserve">Based on preliminary results (trial still running), it has been shown that building an accurate BP meter requires exploring a full range of BP in response to various physical mechanisms. This is the reason that the research protocol for this particular project combines relaxing and physical activities. </w:t>
      </w:r>
      <w:r>
        <w:t>The protocol for the research is provided in Table (..):</w:t>
      </w:r>
    </w:p>
    <w:p w14:paraId="25A5F88C" w14:textId="77777777" w:rsidR="0094230B" w:rsidRDefault="0094230B"/>
    <w:p w14:paraId="6B3CDE29" w14:textId="77777777" w:rsidR="0094230B" w:rsidRDefault="0094230B"/>
    <w:tbl>
      <w:tblPr>
        <w:tblStyle w:val="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4230B" w14:paraId="02FDEBC3" w14:textId="77777777">
        <w:tc>
          <w:tcPr>
            <w:tcW w:w="4514" w:type="dxa"/>
            <w:shd w:val="clear" w:color="auto" w:fill="auto"/>
            <w:tcMar>
              <w:top w:w="100" w:type="dxa"/>
              <w:left w:w="100" w:type="dxa"/>
              <w:bottom w:w="100" w:type="dxa"/>
              <w:right w:w="100" w:type="dxa"/>
            </w:tcMar>
          </w:tcPr>
          <w:p w14:paraId="1923B9CB" w14:textId="77777777" w:rsidR="0094230B" w:rsidRDefault="004D63E3">
            <w:pPr>
              <w:widowControl w:val="0"/>
              <w:pBdr>
                <w:top w:val="nil"/>
                <w:left w:val="nil"/>
                <w:bottom w:val="nil"/>
                <w:right w:val="nil"/>
                <w:between w:val="nil"/>
              </w:pBdr>
              <w:spacing w:line="240" w:lineRule="auto"/>
              <w:rPr>
                <w:b/>
              </w:rPr>
            </w:pPr>
            <w:r>
              <w:rPr>
                <w:b/>
              </w:rPr>
              <w:t>Description</w:t>
            </w:r>
          </w:p>
        </w:tc>
        <w:tc>
          <w:tcPr>
            <w:tcW w:w="4514" w:type="dxa"/>
            <w:shd w:val="clear" w:color="auto" w:fill="auto"/>
            <w:tcMar>
              <w:top w:w="100" w:type="dxa"/>
              <w:left w:w="100" w:type="dxa"/>
              <w:bottom w:w="100" w:type="dxa"/>
              <w:right w:w="100" w:type="dxa"/>
            </w:tcMar>
          </w:tcPr>
          <w:p w14:paraId="0A9B4DA2" w14:textId="77777777" w:rsidR="0094230B" w:rsidRDefault="004D63E3">
            <w:pPr>
              <w:widowControl w:val="0"/>
              <w:pBdr>
                <w:top w:val="nil"/>
                <w:left w:val="nil"/>
                <w:bottom w:val="nil"/>
                <w:right w:val="nil"/>
                <w:between w:val="nil"/>
              </w:pBdr>
              <w:spacing w:line="240" w:lineRule="auto"/>
              <w:rPr>
                <w:b/>
              </w:rPr>
            </w:pPr>
            <w:r>
              <w:rPr>
                <w:b/>
              </w:rPr>
              <w:t>Duration(s)</w:t>
            </w:r>
          </w:p>
        </w:tc>
      </w:tr>
      <w:tr w:rsidR="0094230B" w14:paraId="7C5D0EC3" w14:textId="77777777">
        <w:tc>
          <w:tcPr>
            <w:tcW w:w="4514" w:type="dxa"/>
            <w:shd w:val="clear" w:color="auto" w:fill="auto"/>
            <w:tcMar>
              <w:top w:w="100" w:type="dxa"/>
              <w:left w:w="100" w:type="dxa"/>
              <w:bottom w:w="100" w:type="dxa"/>
              <w:right w:w="100" w:type="dxa"/>
            </w:tcMar>
          </w:tcPr>
          <w:p w14:paraId="624A5C3F" w14:textId="77777777" w:rsidR="0094230B" w:rsidRPr="00BC6264" w:rsidRDefault="004D63E3">
            <w:pPr>
              <w:widowControl w:val="0"/>
              <w:pBdr>
                <w:top w:val="nil"/>
                <w:left w:val="nil"/>
                <w:bottom w:val="nil"/>
                <w:right w:val="nil"/>
                <w:between w:val="nil"/>
              </w:pBdr>
              <w:spacing w:line="240" w:lineRule="auto"/>
              <w:rPr>
                <w:lang w:val="en-GB"/>
              </w:rPr>
            </w:pPr>
            <w:r w:rsidRPr="00BC6264">
              <w:rPr>
                <w:lang w:val="en-GB"/>
              </w:rPr>
              <w:t>Rest with PPG on the left arm</w:t>
            </w:r>
          </w:p>
        </w:tc>
        <w:tc>
          <w:tcPr>
            <w:tcW w:w="4514" w:type="dxa"/>
            <w:shd w:val="clear" w:color="auto" w:fill="auto"/>
            <w:tcMar>
              <w:top w:w="100" w:type="dxa"/>
              <w:left w:w="100" w:type="dxa"/>
              <w:bottom w:w="100" w:type="dxa"/>
              <w:right w:w="100" w:type="dxa"/>
            </w:tcMar>
          </w:tcPr>
          <w:p w14:paraId="59C1D6DF" w14:textId="77777777" w:rsidR="0094230B" w:rsidRDefault="004D63E3">
            <w:pPr>
              <w:widowControl w:val="0"/>
              <w:pBdr>
                <w:top w:val="nil"/>
                <w:left w:val="nil"/>
                <w:bottom w:val="nil"/>
                <w:right w:val="nil"/>
                <w:between w:val="nil"/>
              </w:pBdr>
              <w:spacing w:line="240" w:lineRule="auto"/>
            </w:pPr>
            <w:commentRangeStart w:id="33"/>
            <w:r>
              <w:t>306.7070</w:t>
            </w:r>
            <w:commentRangeEnd w:id="33"/>
            <w:r w:rsidR="001F1D3C">
              <w:rPr>
                <w:rStyle w:val="Marquedecommentaire"/>
              </w:rPr>
              <w:commentReference w:id="33"/>
            </w:r>
          </w:p>
        </w:tc>
      </w:tr>
      <w:tr w:rsidR="0094230B" w14:paraId="0C4F49F9" w14:textId="77777777">
        <w:tc>
          <w:tcPr>
            <w:tcW w:w="4514" w:type="dxa"/>
            <w:shd w:val="clear" w:color="auto" w:fill="auto"/>
            <w:tcMar>
              <w:top w:w="100" w:type="dxa"/>
              <w:left w:w="100" w:type="dxa"/>
              <w:bottom w:w="100" w:type="dxa"/>
              <w:right w:w="100" w:type="dxa"/>
            </w:tcMar>
          </w:tcPr>
          <w:p w14:paraId="190C424F" w14:textId="77777777" w:rsidR="0094230B" w:rsidRPr="00BC6264" w:rsidRDefault="004D63E3">
            <w:pPr>
              <w:widowControl w:val="0"/>
              <w:pBdr>
                <w:top w:val="nil"/>
                <w:left w:val="nil"/>
                <w:bottom w:val="nil"/>
                <w:right w:val="nil"/>
                <w:between w:val="nil"/>
              </w:pBdr>
              <w:spacing w:line="240" w:lineRule="auto"/>
              <w:rPr>
                <w:lang w:val="en-GB"/>
              </w:rPr>
            </w:pPr>
            <w:r w:rsidRPr="00BC6264">
              <w:rPr>
                <w:lang w:val="en-GB"/>
              </w:rPr>
              <w:t>rest with PPG on the right arm</w:t>
            </w:r>
          </w:p>
        </w:tc>
        <w:tc>
          <w:tcPr>
            <w:tcW w:w="4514" w:type="dxa"/>
            <w:shd w:val="clear" w:color="auto" w:fill="auto"/>
            <w:tcMar>
              <w:top w:w="100" w:type="dxa"/>
              <w:left w:w="100" w:type="dxa"/>
              <w:bottom w:w="100" w:type="dxa"/>
              <w:right w:w="100" w:type="dxa"/>
            </w:tcMar>
          </w:tcPr>
          <w:p w14:paraId="065880BB" w14:textId="77777777" w:rsidR="0094230B" w:rsidRDefault="004D63E3">
            <w:pPr>
              <w:widowControl w:val="0"/>
              <w:pBdr>
                <w:top w:val="nil"/>
                <w:left w:val="nil"/>
                <w:bottom w:val="nil"/>
                <w:right w:val="nil"/>
                <w:between w:val="nil"/>
              </w:pBdr>
              <w:spacing w:line="240" w:lineRule="auto"/>
            </w:pPr>
            <w:r>
              <w:t>388.3910</w:t>
            </w:r>
          </w:p>
        </w:tc>
      </w:tr>
      <w:tr w:rsidR="0094230B" w14:paraId="0EFF9F77" w14:textId="77777777">
        <w:tc>
          <w:tcPr>
            <w:tcW w:w="4514" w:type="dxa"/>
            <w:shd w:val="clear" w:color="auto" w:fill="auto"/>
            <w:tcMar>
              <w:top w:w="100" w:type="dxa"/>
              <w:left w:w="100" w:type="dxa"/>
              <w:bottom w:w="100" w:type="dxa"/>
              <w:right w:w="100" w:type="dxa"/>
            </w:tcMar>
          </w:tcPr>
          <w:p w14:paraId="58D5863C" w14:textId="77777777" w:rsidR="0094230B" w:rsidRPr="00BC6264" w:rsidRDefault="004D63E3">
            <w:pPr>
              <w:widowControl w:val="0"/>
              <w:pBdr>
                <w:top w:val="nil"/>
                <w:left w:val="nil"/>
                <w:bottom w:val="nil"/>
                <w:right w:val="nil"/>
                <w:between w:val="nil"/>
              </w:pBdr>
              <w:spacing w:line="240" w:lineRule="auto"/>
              <w:rPr>
                <w:lang w:val="en-GB"/>
              </w:rPr>
            </w:pPr>
            <w:r w:rsidRPr="00BC6264">
              <w:rPr>
                <w:lang w:val="en-GB"/>
              </w:rPr>
              <w:t>3 min of static pilates ring, followed by rest</w:t>
            </w:r>
          </w:p>
        </w:tc>
        <w:tc>
          <w:tcPr>
            <w:tcW w:w="4514" w:type="dxa"/>
            <w:shd w:val="clear" w:color="auto" w:fill="auto"/>
            <w:tcMar>
              <w:top w:w="100" w:type="dxa"/>
              <w:left w:w="100" w:type="dxa"/>
              <w:bottom w:w="100" w:type="dxa"/>
              <w:right w:w="100" w:type="dxa"/>
            </w:tcMar>
          </w:tcPr>
          <w:p w14:paraId="128B8F28" w14:textId="77777777" w:rsidR="0094230B" w:rsidRDefault="004D63E3">
            <w:pPr>
              <w:widowControl w:val="0"/>
              <w:pBdr>
                <w:top w:val="nil"/>
                <w:left w:val="nil"/>
                <w:bottom w:val="nil"/>
                <w:right w:val="nil"/>
                <w:between w:val="nil"/>
              </w:pBdr>
              <w:spacing w:line="240" w:lineRule="auto"/>
            </w:pPr>
            <w:r>
              <w:t>376.6710</w:t>
            </w:r>
          </w:p>
        </w:tc>
      </w:tr>
      <w:tr w:rsidR="0094230B" w14:paraId="7EABD5B5" w14:textId="77777777">
        <w:tc>
          <w:tcPr>
            <w:tcW w:w="4514" w:type="dxa"/>
            <w:shd w:val="clear" w:color="auto" w:fill="auto"/>
            <w:tcMar>
              <w:top w:w="100" w:type="dxa"/>
              <w:left w:w="100" w:type="dxa"/>
              <w:bottom w:w="100" w:type="dxa"/>
              <w:right w:w="100" w:type="dxa"/>
            </w:tcMar>
          </w:tcPr>
          <w:p w14:paraId="7F9558F7" w14:textId="77777777" w:rsidR="0094230B" w:rsidRPr="00BC6264" w:rsidRDefault="004D63E3">
            <w:pPr>
              <w:widowControl w:val="0"/>
              <w:pBdr>
                <w:top w:val="nil"/>
                <w:left w:val="nil"/>
                <w:bottom w:val="nil"/>
                <w:right w:val="nil"/>
                <w:between w:val="nil"/>
              </w:pBdr>
              <w:spacing w:line="240" w:lineRule="auto"/>
              <w:rPr>
                <w:lang w:val="en-GB"/>
              </w:rPr>
            </w:pPr>
            <w:r w:rsidRPr="00BC6264">
              <w:rPr>
                <w:lang w:val="en-GB"/>
              </w:rPr>
              <w:t>3 min of dynamic pilates ring, followed by rest</w:t>
            </w:r>
          </w:p>
        </w:tc>
        <w:tc>
          <w:tcPr>
            <w:tcW w:w="4514" w:type="dxa"/>
            <w:shd w:val="clear" w:color="auto" w:fill="auto"/>
            <w:tcMar>
              <w:top w:w="100" w:type="dxa"/>
              <w:left w:w="100" w:type="dxa"/>
              <w:bottom w:w="100" w:type="dxa"/>
              <w:right w:w="100" w:type="dxa"/>
            </w:tcMar>
          </w:tcPr>
          <w:p w14:paraId="1F82F98A" w14:textId="77777777" w:rsidR="0094230B" w:rsidRDefault="004D63E3">
            <w:pPr>
              <w:widowControl w:val="0"/>
              <w:pBdr>
                <w:top w:val="nil"/>
                <w:left w:val="nil"/>
                <w:bottom w:val="nil"/>
                <w:right w:val="nil"/>
                <w:between w:val="nil"/>
              </w:pBdr>
              <w:spacing w:line="240" w:lineRule="auto"/>
            </w:pPr>
            <w:r>
              <w:t>207.0430</w:t>
            </w:r>
          </w:p>
        </w:tc>
      </w:tr>
      <w:tr w:rsidR="0094230B" w14:paraId="1A3849F5" w14:textId="77777777">
        <w:tc>
          <w:tcPr>
            <w:tcW w:w="4514" w:type="dxa"/>
            <w:shd w:val="clear" w:color="auto" w:fill="auto"/>
            <w:tcMar>
              <w:top w:w="100" w:type="dxa"/>
              <w:left w:w="100" w:type="dxa"/>
              <w:bottom w:w="100" w:type="dxa"/>
              <w:right w:w="100" w:type="dxa"/>
            </w:tcMar>
          </w:tcPr>
          <w:p w14:paraId="213271E6" w14:textId="77777777" w:rsidR="0094230B" w:rsidRDefault="004D63E3">
            <w:pPr>
              <w:widowControl w:val="0"/>
              <w:pBdr>
                <w:top w:val="nil"/>
                <w:left w:val="nil"/>
                <w:bottom w:val="nil"/>
                <w:right w:val="nil"/>
                <w:between w:val="nil"/>
              </w:pBdr>
              <w:spacing w:line="240" w:lineRule="auto"/>
            </w:pPr>
            <w:r>
              <w:t>rest</w:t>
            </w:r>
          </w:p>
        </w:tc>
        <w:tc>
          <w:tcPr>
            <w:tcW w:w="4514" w:type="dxa"/>
            <w:shd w:val="clear" w:color="auto" w:fill="auto"/>
            <w:tcMar>
              <w:top w:w="100" w:type="dxa"/>
              <w:left w:w="100" w:type="dxa"/>
              <w:bottom w:w="100" w:type="dxa"/>
              <w:right w:w="100" w:type="dxa"/>
            </w:tcMar>
          </w:tcPr>
          <w:p w14:paraId="274842D2" w14:textId="77777777" w:rsidR="0094230B" w:rsidRDefault="004D63E3">
            <w:pPr>
              <w:widowControl w:val="0"/>
              <w:pBdr>
                <w:top w:val="nil"/>
                <w:left w:val="nil"/>
                <w:bottom w:val="nil"/>
                <w:right w:val="nil"/>
                <w:between w:val="nil"/>
              </w:pBdr>
              <w:spacing w:line="240" w:lineRule="auto"/>
            </w:pPr>
            <w:r>
              <w:t>109.6990</w:t>
            </w:r>
          </w:p>
        </w:tc>
      </w:tr>
      <w:tr w:rsidR="0094230B" w14:paraId="404E6A5D" w14:textId="77777777">
        <w:tc>
          <w:tcPr>
            <w:tcW w:w="4514" w:type="dxa"/>
            <w:shd w:val="clear" w:color="auto" w:fill="auto"/>
            <w:tcMar>
              <w:top w:w="100" w:type="dxa"/>
              <w:left w:w="100" w:type="dxa"/>
              <w:bottom w:w="100" w:type="dxa"/>
              <w:right w:w="100" w:type="dxa"/>
            </w:tcMar>
          </w:tcPr>
          <w:p w14:paraId="7C7A0368" w14:textId="77777777" w:rsidR="0094230B" w:rsidRPr="00BC6264" w:rsidRDefault="004D63E3">
            <w:pPr>
              <w:widowControl w:val="0"/>
              <w:pBdr>
                <w:top w:val="nil"/>
                <w:left w:val="nil"/>
                <w:bottom w:val="nil"/>
                <w:right w:val="nil"/>
                <w:between w:val="nil"/>
              </w:pBdr>
              <w:spacing w:line="240" w:lineRule="auto"/>
              <w:rPr>
                <w:lang w:val="en-GB"/>
              </w:rPr>
            </w:pPr>
            <w:r w:rsidRPr="00BC6264">
              <w:rPr>
                <w:lang w:val="en-GB"/>
              </w:rPr>
              <w:t xml:space="preserve">3 min of mental calculation, followed by guided relaxation </w:t>
            </w:r>
          </w:p>
        </w:tc>
        <w:tc>
          <w:tcPr>
            <w:tcW w:w="4514" w:type="dxa"/>
            <w:shd w:val="clear" w:color="auto" w:fill="auto"/>
            <w:tcMar>
              <w:top w:w="100" w:type="dxa"/>
              <w:left w:w="100" w:type="dxa"/>
              <w:bottom w:w="100" w:type="dxa"/>
              <w:right w:w="100" w:type="dxa"/>
            </w:tcMar>
          </w:tcPr>
          <w:p w14:paraId="6FE1B0F4" w14:textId="77777777" w:rsidR="0094230B" w:rsidRDefault="004D63E3">
            <w:pPr>
              <w:widowControl w:val="0"/>
              <w:pBdr>
                <w:top w:val="nil"/>
                <w:left w:val="nil"/>
                <w:bottom w:val="nil"/>
                <w:right w:val="nil"/>
                <w:between w:val="nil"/>
              </w:pBdr>
              <w:spacing w:line="240" w:lineRule="auto"/>
            </w:pPr>
            <w:r>
              <w:t>564.9720</w:t>
            </w:r>
          </w:p>
        </w:tc>
      </w:tr>
    </w:tbl>
    <w:p w14:paraId="1B535704" w14:textId="77777777" w:rsidR="0094230B" w:rsidRDefault="004D63E3">
      <w:pPr>
        <w:jc w:val="center"/>
        <w:rPr>
          <w:i/>
          <w:sz w:val="20"/>
          <w:szCs w:val="20"/>
        </w:rPr>
      </w:pPr>
      <w:r>
        <w:rPr>
          <w:i/>
          <w:sz w:val="20"/>
          <w:szCs w:val="20"/>
        </w:rPr>
        <w:t>Table 1 : Protocol description</w:t>
      </w:r>
    </w:p>
    <w:p w14:paraId="673DF723" w14:textId="77777777" w:rsidR="0094230B" w:rsidRDefault="0094230B">
      <w:pPr>
        <w:ind w:left="1440"/>
        <w:rPr>
          <w:b/>
        </w:rPr>
      </w:pPr>
    </w:p>
    <w:p w14:paraId="4F3EECE1" w14:textId="77777777" w:rsidR="0094230B" w:rsidRDefault="0094230B">
      <w:pPr>
        <w:pStyle w:val="Titre3"/>
        <w:ind w:left="0" w:firstLine="0"/>
      </w:pPr>
      <w:bookmarkStart w:id="34" w:name="_r090cxv42247" w:colFirst="0" w:colLast="0"/>
      <w:bookmarkEnd w:id="34"/>
    </w:p>
    <w:p w14:paraId="3C12548C" w14:textId="77777777" w:rsidR="0094230B" w:rsidRDefault="0094230B">
      <w:pPr>
        <w:ind w:left="1440"/>
        <w:rPr>
          <w:b/>
        </w:rPr>
      </w:pPr>
    </w:p>
    <w:p w14:paraId="26424C69" w14:textId="77777777" w:rsidR="0094230B" w:rsidRDefault="004D63E3">
      <w:pPr>
        <w:pStyle w:val="Titre1"/>
        <w:numPr>
          <w:ilvl w:val="0"/>
          <w:numId w:val="9"/>
        </w:numPr>
      </w:pPr>
      <w:bookmarkStart w:id="35" w:name="_z7dk3irvzis0" w:colFirst="0" w:colLast="0"/>
      <w:bookmarkEnd w:id="35"/>
      <w:r>
        <w:t xml:space="preserve">Theory and method </w:t>
      </w:r>
    </w:p>
    <w:p w14:paraId="587A31E8" w14:textId="77777777" w:rsidR="0094230B" w:rsidRDefault="004D63E3">
      <w:pPr>
        <w:pStyle w:val="Titre2"/>
        <w:numPr>
          <w:ilvl w:val="0"/>
          <w:numId w:val="8"/>
        </w:numPr>
      </w:pPr>
      <w:bookmarkStart w:id="36" w:name="_xt7xnsnzw7jo" w:colFirst="0" w:colLast="0"/>
      <w:bookmarkEnd w:id="36"/>
      <w:r>
        <w:t>Data analysis</w:t>
      </w:r>
    </w:p>
    <w:p w14:paraId="62D98259" w14:textId="77777777" w:rsidR="0094230B" w:rsidRDefault="0094230B"/>
    <w:p w14:paraId="4D6A6DD8" w14:textId="77777777" w:rsidR="0094230B" w:rsidRDefault="004D63E3">
      <w:pPr>
        <w:pStyle w:val="Titre3"/>
        <w:numPr>
          <w:ilvl w:val="0"/>
          <w:numId w:val="6"/>
        </w:numPr>
      </w:pPr>
      <w:bookmarkStart w:id="37" w:name="_z8x40i64862c" w:colFirst="0" w:colLast="0"/>
      <w:bookmarkEnd w:id="37"/>
      <w:r>
        <w:t>Data representation</w:t>
      </w:r>
    </w:p>
    <w:p w14:paraId="0704C553" w14:textId="77777777" w:rsidR="0094230B" w:rsidRDefault="0094230B">
      <w:pPr>
        <w:ind w:left="720"/>
      </w:pPr>
    </w:p>
    <w:p w14:paraId="5D12AA10" w14:textId="77777777" w:rsidR="0094230B" w:rsidRPr="00BC6264" w:rsidRDefault="004D63E3">
      <w:pPr>
        <w:jc w:val="both"/>
        <w:rPr>
          <w:lang w:val="en-GB"/>
        </w:rPr>
      </w:pPr>
      <w:r w:rsidRPr="00BC6264">
        <w:rPr>
          <w:lang w:val="en-GB"/>
        </w:rPr>
        <w:t xml:space="preserve">The first part of the project is dedicated to getting an understanding of the data and the relationship between the blood pressure and the PAT filtered. </w:t>
      </w:r>
    </w:p>
    <w:p w14:paraId="30130865" w14:textId="4A1BCB67" w:rsidR="0094230B" w:rsidRPr="00BC6264" w:rsidRDefault="004D63E3">
      <w:pPr>
        <w:jc w:val="both"/>
        <w:rPr>
          <w:lang w:val="en-GB"/>
        </w:rPr>
      </w:pPr>
      <w:r w:rsidRPr="00BC6264">
        <w:rPr>
          <w:lang w:val="en-GB"/>
        </w:rPr>
        <w:t xml:space="preserve">To do a first-hand visualization of the two features we plot the systolic blood pressure (BP) as a function of the PAT filtered, as shown in  Figure 1. From this plot, we observe that the PAT is not continuous. This is due to the fact that some measurements with values outside a certain threshold range have been removed, resulting in </w:t>
      </w:r>
      <w:del w:id="38" w:author="VILLENEUVE Emma 254514" w:date="2023-12-18T18:23:00Z">
        <w:r w:rsidRPr="00BC6264" w:rsidDel="001F1D3C">
          <w:rPr>
            <w:lang w:val="en-GB"/>
          </w:rPr>
          <w:delText xml:space="preserve"> </w:delText>
        </w:r>
      </w:del>
      <w:r w:rsidRPr="00BC6264">
        <w:rPr>
          <w:lang w:val="en-GB"/>
        </w:rPr>
        <w:t xml:space="preserve">“holes” in the data. For the modeling part, we have to make this continuous, which is done by linearly interpolating </w:t>
      </w:r>
      <w:del w:id="39" w:author="VILLENEUVE Emma 254514" w:date="2023-12-18T18:23:00Z">
        <w:r w:rsidRPr="00BC6264" w:rsidDel="001F1D3C">
          <w:rPr>
            <w:lang w:val="en-GB"/>
          </w:rPr>
          <w:delText xml:space="preserve"> </w:delText>
        </w:r>
      </w:del>
      <w:r w:rsidRPr="00BC6264">
        <w:rPr>
          <w:lang w:val="en-GB"/>
        </w:rPr>
        <w:t xml:space="preserve">the </w:t>
      </w:r>
      <w:del w:id="40" w:author="VILLENEUVE Emma 254514" w:date="2023-12-18T18:23:00Z">
        <w:r w:rsidRPr="00BC6264" w:rsidDel="001F1D3C">
          <w:rPr>
            <w:lang w:val="en-GB"/>
          </w:rPr>
          <w:delText xml:space="preserve"> </w:delText>
        </w:r>
      </w:del>
      <w:r w:rsidRPr="00BC6264">
        <w:rPr>
          <w:lang w:val="en-GB"/>
        </w:rPr>
        <w:t xml:space="preserve">data. The  explanation </w:t>
      </w:r>
      <w:del w:id="41" w:author="VILLENEUVE Emma 254514" w:date="2023-12-18T18:23:00Z">
        <w:r w:rsidRPr="00BC6264" w:rsidDel="001F1D3C">
          <w:rPr>
            <w:lang w:val="en-GB"/>
          </w:rPr>
          <w:delText xml:space="preserve"> </w:delText>
        </w:r>
      </w:del>
      <w:r w:rsidRPr="00BC6264">
        <w:rPr>
          <w:lang w:val="en-GB"/>
        </w:rPr>
        <w:t xml:space="preserve">for how this is performed is given in the part describing the preprocessing of the data. </w:t>
      </w:r>
    </w:p>
    <w:p w14:paraId="6535E9B3" w14:textId="77777777" w:rsidR="0094230B" w:rsidRPr="00BC6264" w:rsidRDefault="004D63E3">
      <w:pPr>
        <w:jc w:val="center"/>
        <w:rPr>
          <w:lang w:val="en-GB"/>
        </w:rPr>
      </w:pPr>
      <w:r w:rsidRPr="00BC6264">
        <w:rPr>
          <w:lang w:val="en-GB"/>
        </w:rPr>
        <w:lastRenderedPageBreak/>
        <w:t>.</w:t>
      </w:r>
      <w:commentRangeStart w:id="42"/>
      <w:r>
        <w:rPr>
          <w:noProof/>
          <w:lang w:val="fr-FR"/>
        </w:rPr>
        <w:drawing>
          <wp:inline distT="114300" distB="114300" distL="114300" distR="114300" wp14:anchorId="39C3F40D" wp14:editId="2D765BB2">
            <wp:extent cx="4057650" cy="26479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057650" cy="2647950"/>
                    </a:xfrm>
                    <a:prstGeom prst="rect">
                      <a:avLst/>
                    </a:prstGeom>
                    <a:ln/>
                  </pic:spPr>
                </pic:pic>
              </a:graphicData>
            </a:graphic>
          </wp:inline>
        </w:drawing>
      </w:r>
      <w:commentRangeEnd w:id="42"/>
      <w:r>
        <w:commentReference w:id="42"/>
      </w:r>
    </w:p>
    <w:p w14:paraId="60535E27" w14:textId="6D2B2DF9" w:rsidR="0094230B" w:rsidRPr="00BC6264" w:rsidRDefault="004D63E3">
      <w:pPr>
        <w:jc w:val="center"/>
        <w:rPr>
          <w:i/>
          <w:sz w:val="20"/>
          <w:szCs w:val="20"/>
          <w:lang w:val="en-GB"/>
        </w:rPr>
      </w:pPr>
      <w:r w:rsidRPr="00BC6264">
        <w:rPr>
          <w:i/>
          <w:sz w:val="20"/>
          <w:szCs w:val="20"/>
          <w:lang w:val="en-GB"/>
        </w:rPr>
        <w:t xml:space="preserve">Figure 1: Systolic blood pressure and PAT filtered (the data from the </w:t>
      </w:r>
      <w:del w:id="43" w:author="VILLENEUVE Emma 254514" w:date="2023-12-18T18:24:00Z">
        <w:r w:rsidRPr="00BC6264" w:rsidDel="001F1D3C">
          <w:rPr>
            <w:i/>
            <w:sz w:val="20"/>
            <w:szCs w:val="20"/>
            <w:lang w:val="en-GB"/>
          </w:rPr>
          <w:delText xml:space="preserve">raw </w:delText>
        </w:r>
      </w:del>
      <w:ins w:id="44" w:author="VILLENEUVE Emma 254514" w:date="2023-12-18T18:24:00Z">
        <w:r w:rsidR="001F1D3C">
          <w:rPr>
            <w:i/>
            <w:sz w:val="20"/>
            <w:szCs w:val="20"/>
            <w:lang w:val="en-GB"/>
          </w:rPr>
          <w:t xml:space="preserve">original </w:t>
        </w:r>
      </w:ins>
      <w:r w:rsidRPr="00BC6264">
        <w:rPr>
          <w:i/>
          <w:sz w:val="20"/>
          <w:szCs w:val="20"/>
          <w:lang w:val="en-GB"/>
        </w:rPr>
        <w:t>excel file) plotted as function of time.</w:t>
      </w:r>
    </w:p>
    <w:p w14:paraId="794FEE1C" w14:textId="77777777" w:rsidR="0094230B" w:rsidRPr="00BC6264" w:rsidRDefault="0094230B">
      <w:pPr>
        <w:jc w:val="center"/>
        <w:rPr>
          <w:lang w:val="en-GB"/>
        </w:rPr>
      </w:pPr>
    </w:p>
    <w:p w14:paraId="0A6E9040" w14:textId="77777777" w:rsidR="0094230B" w:rsidRDefault="004D63E3">
      <w:pPr>
        <w:pStyle w:val="Titre3"/>
        <w:numPr>
          <w:ilvl w:val="0"/>
          <w:numId w:val="6"/>
        </w:numPr>
      </w:pPr>
      <w:bookmarkStart w:id="45" w:name="_bea32nh0je6k" w:colFirst="0" w:colLast="0"/>
      <w:bookmarkEnd w:id="45"/>
      <w:commentRangeStart w:id="46"/>
      <w:r>
        <w:t>Stationarity</w:t>
      </w:r>
      <w:commentRangeEnd w:id="46"/>
      <w:r w:rsidR="009042C8">
        <w:rPr>
          <w:rStyle w:val="Marquedecommentaire"/>
          <w:rFonts w:ascii="Arial" w:eastAsia="Arial" w:hAnsi="Arial" w:cs="Arial"/>
          <w:b w:val="0"/>
        </w:rPr>
        <w:commentReference w:id="46"/>
      </w:r>
    </w:p>
    <w:p w14:paraId="4EA0A644" w14:textId="77777777" w:rsidR="0094230B" w:rsidRPr="00BC6264" w:rsidRDefault="004D63E3">
      <w:pPr>
        <w:jc w:val="both"/>
        <w:rPr>
          <w:lang w:val="en-GB"/>
        </w:rPr>
      </w:pPr>
      <w:r w:rsidRPr="00BC6264">
        <w:rPr>
          <w:lang w:val="en-GB"/>
        </w:rPr>
        <w:t xml:space="preserve">When working with time series data, stationarity analysis is crucial, as many ML models assume stationarity to make accurate predictions. In addition, for our particular interest, this analysis is an important part of achieving a better understanding of the data. Stationarity means that the statistical properties of a process generating time series, such as the mean, variance, and autocorrelation of the data, do not change over time. Thus, if the time series has trends or seasonality, it is not stationary. There are several ways to assess the stationarity of the data, by for example visual interpretation of the series in order to look for trend or seasonality, by splitting the series into several portions and comparing the statistical inference, or by specific statistical tests for stationarity. Below we explore these methods for assessing the stationarity of the blood pressure and the PAT filtered data. </w:t>
      </w:r>
    </w:p>
    <w:p w14:paraId="04174F54" w14:textId="77777777" w:rsidR="0094230B" w:rsidRPr="00BC6264" w:rsidRDefault="0094230B">
      <w:pPr>
        <w:rPr>
          <w:lang w:val="en-GB"/>
        </w:rPr>
      </w:pPr>
    </w:p>
    <w:p w14:paraId="0D4B0E14" w14:textId="77777777" w:rsidR="0094230B" w:rsidRDefault="004D63E3">
      <w:pPr>
        <w:pStyle w:val="Titre4"/>
        <w:numPr>
          <w:ilvl w:val="0"/>
          <w:numId w:val="12"/>
        </w:numPr>
      </w:pPr>
      <w:bookmarkStart w:id="47" w:name="_akd04rmedd0g" w:colFirst="0" w:colLast="0"/>
      <w:bookmarkEnd w:id="47"/>
      <w:r>
        <w:t>Moving statistics</w:t>
      </w:r>
    </w:p>
    <w:p w14:paraId="1367D076" w14:textId="77777777" w:rsidR="0094230B" w:rsidRPr="00BC6264" w:rsidRDefault="004D63E3">
      <w:pPr>
        <w:jc w:val="both"/>
        <w:rPr>
          <w:b/>
          <w:lang w:val="en-GB"/>
        </w:rPr>
      </w:pPr>
      <w:r w:rsidRPr="00BC6264">
        <w:rPr>
          <w:lang w:val="en-GB"/>
        </w:rPr>
        <w:t xml:space="preserve">Moving statistics are used to analyze the long-term trends of a series. To investigate the moving statistics in our data, we choose an interval named “window” and calculate statistics on this interval to obtain the first point of the curve. This process is then repeated by shifting the window by one on the x-axis. Firstly, we try two different window sizes : W_{size,1} = 150 and W_{siz_2} = 300. The choice of 150 is because this is the smallest time interval in the protocol, and 300 because it is close to the mean of time intervals. Both these choices yield the same results, and thus the following analysis is carried out for W_{size,1}= 150. </w:t>
      </w:r>
    </w:p>
    <w:p w14:paraId="10B50561" w14:textId="77777777" w:rsidR="0094230B" w:rsidRPr="00BC6264" w:rsidRDefault="0094230B">
      <w:pPr>
        <w:rPr>
          <w:u w:val="single"/>
          <w:lang w:val="en-GB"/>
        </w:rPr>
      </w:pPr>
    </w:p>
    <w:p w14:paraId="0B9C0ACC" w14:textId="77777777" w:rsidR="0094230B" w:rsidRPr="00BC6264" w:rsidRDefault="004D63E3">
      <w:pPr>
        <w:rPr>
          <w:lang w:val="en-GB"/>
        </w:rPr>
      </w:pPr>
      <w:r w:rsidRPr="00BC6264">
        <w:rPr>
          <w:u w:val="single"/>
          <w:lang w:val="en-GB"/>
        </w:rPr>
        <w:lastRenderedPageBreak/>
        <w:t>Moving mean and  median:</w:t>
      </w:r>
      <w:r>
        <w:rPr>
          <w:noProof/>
          <w:lang w:val="fr-FR"/>
        </w:rPr>
        <w:drawing>
          <wp:inline distT="114300" distB="114300" distL="114300" distR="114300" wp14:anchorId="30A88A0A" wp14:editId="4CC47B52">
            <wp:extent cx="5731200" cy="28067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731200" cy="2806700"/>
                    </a:xfrm>
                    <a:prstGeom prst="rect">
                      <a:avLst/>
                    </a:prstGeom>
                    <a:ln/>
                  </pic:spPr>
                </pic:pic>
              </a:graphicData>
            </a:graphic>
          </wp:inline>
        </w:drawing>
      </w:r>
    </w:p>
    <w:p w14:paraId="7C56DC31" w14:textId="77777777" w:rsidR="0094230B" w:rsidRPr="00BC6264" w:rsidRDefault="004D63E3">
      <w:pPr>
        <w:jc w:val="center"/>
        <w:rPr>
          <w:sz w:val="20"/>
          <w:szCs w:val="20"/>
          <w:lang w:val="en-GB"/>
        </w:rPr>
      </w:pPr>
      <w:r w:rsidRPr="00BC6264">
        <w:rPr>
          <w:i/>
          <w:sz w:val="20"/>
          <w:szCs w:val="20"/>
          <w:lang w:val="en-GB"/>
        </w:rPr>
        <w:t>Figure 2: The moving mean of the blood pressure with window size 150, as function of index of the moving window</w:t>
      </w:r>
      <w:r w:rsidRPr="00BC6264">
        <w:rPr>
          <w:sz w:val="20"/>
          <w:szCs w:val="20"/>
          <w:lang w:val="en-GB"/>
        </w:rPr>
        <w:t xml:space="preserve">. </w:t>
      </w:r>
    </w:p>
    <w:p w14:paraId="2B4A4AD3" w14:textId="77777777" w:rsidR="0094230B" w:rsidRPr="00BC6264" w:rsidRDefault="0094230B">
      <w:pPr>
        <w:rPr>
          <w:lang w:val="en-GB"/>
        </w:rPr>
      </w:pPr>
    </w:p>
    <w:p w14:paraId="5C25406A" w14:textId="77777777" w:rsidR="0094230B" w:rsidRPr="00BC6264" w:rsidRDefault="0094230B">
      <w:pPr>
        <w:rPr>
          <w:lang w:val="en-GB"/>
        </w:rPr>
      </w:pPr>
    </w:p>
    <w:p w14:paraId="1C251274" w14:textId="4C9142E3" w:rsidR="0094230B" w:rsidRPr="00BC6264" w:rsidRDefault="004D63E3">
      <w:pPr>
        <w:rPr>
          <w:lang w:val="en-GB"/>
        </w:rPr>
      </w:pPr>
      <w:commentRangeStart w:id="48"/>
      <w:r w:rsidRPr="00BC6264">
        <w:rPr>
          <w:lang w:val="en-GB"/>
        </w:rPr>
        <w:t>The moving mean of the blood pressure is shown in Figure 2, with  the different periods of activity or rest given by the protocol are label</w:t>
      </w:r>
      <w:ins w:id="49" w:author="VILLENEUVE Emma 254514" w:date="2023-12-18T18:27:00Z">
        <w:r w:rsidR="009042C8">
          <w:rPr>
            <w:lang w:val="en-GB"/>
          </w:rPr>
          <w:t>l</w:t>
        </w:r>
      </w:ins>
      <w:r w:rsidRPr="00BC6264">
        <w:rPr>
          <w:lang w:val="en-GB"/>
        </w:rPr>
        <w:t xml:space="preserve">ed with red, vertical lines in the figure, and starting from the left this corresponds </w:t>
      </w:r>
      <w:del w:id="50" w:author="VILLENEUVE Emma 254514" w:date="2023-12-18T18:27:00Z">
        <w:r w:rsidRPr="00BC6264" w:rsidDel="009042C8">
          <w:rPr>
            <w:lang w:val="en-GB"/>
          </w:rPr>
          <w:delText xml:space="preserve"> </w:delText>
        </w:r>
      </w:del>
      <w:r w:rsidRPr="00BC6264">
        <w:rPr>
          <w:lang w:val="en-GB"/>
        </w:rPr>
        <w:t xml:space="preserve">to </w:t>
      </w:r>
      <w:del w:id="51" w:author="VILLENEUVE Emma 254514" w:date="2023-12-18T18:27:00Z">
        <w:r w:rsidRPr="00BC6264" w:rsidDel="009042C8">
          <w:rPr>
            <w:lang w:val="en-GB"/>
          </w:rPr>
          <w:delText xml:space="preserve"> </w:delText>
        </w:r>
      </w:del>
      <w:r w:rsidRPr="00BC6264">
        <w:rPr>
          <w:lang w:val="en-GB"/>
        </w:rPr>
        <w:t xml:space="preserve">the protocol by </w:t>
      </w:r>
      <w:del w:id="52" w:author="VILLENEUVE Emma 254514" w:date="2023-12-18T18:27:00Z">
        <w:r w:rsidRPr="00BC6264" w:rsidDel="009042C8">
          <w:rPr>
            <w:lang w:val="en-GB"/>
          </w:rPr>
          <w:delText xml:space="preserve"> </w:delText>
        </w:r>
      </w:del>
      <w:r w:rsidRPr="00BC6264">
        <w:rPr>
          <w:lang w:val="en-GB"/>
        </w:rPr>
        <w:t>the following:</w:t>
      </w:r>
    </w:p>
    <w:p w14:paraId="5541ADDA" w14:textId="77777777" w:rsidR="0094230B" w:rsidRPr="00BC6264" w:rsidRDefault="004D63E3">
      <w:pPr>
        <w:numPr>
          <w:ilvl w:val="0"/>
          <w:numId w:val="2"/>
        </w:numPr>
        <w:rPr>
          <w:lang w:val="en-GB"/>
        </w:rPr>
      </w:pPr>
      <w:r w:rsidRPr="00BC6264">
        <w:rPr>
          <w:lang w:val="en-GB"/>
        </w:rPr>
        <w:t>1° period: rest: moving mean increase slowly: influence of the second period</w:t>
      </w:r>
    </w:p>
    <w:p w14:paraId="53B7697F" w14:textId="77777777" w:rsidR="0094230B" w:rsidRPr="00BC6264" w:rsidRDefault="004D63E3">
      <w:pPr>
        <w:numPr>
          <w:ilvl w:val="0"/>
          <w:numId w:val="2"/>
        </w:numPr>
        <w:rPr>
          <w:lang w:val="en-GB"/>
        </w:rPr>
      </w:pPr>
      <w:r w:rsidRPr="00BC6264">
        <w:rPr>
          <w:lang w:val="en-GB"/>
        </w:rPr>
        <w:t>2° period: pilates statics: increase more quickly</w:t>
      </w:r>
    </w:p>
    <w:p w14:paraId="3E571D28" w14:textId="77777777" w:rsidR="0094230B" w:rsidRDefault="004D63E3">
      <w:pPr>
        <w:numPr>
          <w:ilvl w:val="0"/>
          <w:numId w:val="2"/>
        </w:numPr>
      </w:pPr>
      <w:r>
        <w:t>3°period: rest: decrease</w:t>
      </w:r>
    </w:p>
    <w:p w14:paraId="2F065037" w14:textId="77777777" w:rsidR="0094230B" w:rsidRDefault="004D63E3">
      <w:pPr>
        <w:numPr>
          <w:ilvl w:val="0"/>
          <w:numId w:val="2"/>
        </w:numPr>
      </w:pPr>
      <w:r>
        <w:t>4° period: pilates dynamic: increase quickly</w:t>
      </w:r>
    </w:p>
    <w:p w14:paraId="204008CD" w14:textId="77777777" w:rsidR="0094230B" w:rsidRDefault="004D63E3">
      <w:pPr>
        <w:numPr>
          <w:ilvl w:val="0"/>
          <w:numId w:val="2"/>
        </w:numPr>
      </w:pPr>
      <w:r>
        <w:t>5° period: rest: decrease</w:t>
      </w:r>
    </w:p>
    <w:p w14:paraId="539E6A80" w14:textId="77777777" w:rsidR="0094230B" w:rsidRPr="00BC6264" w:rsidRDefault="004D63E3">
      <w:pPr>
        <w:numPr>
          <w:ilvl w:val="0"/>
          <w:numId w:val="2"/>
        </w:numPr>
        <w:rPr>
          <w:lang w:val="en-GB"/>
        </w:rPr>
      </w:pPr>
      <w:r w:rsidRPr="00BC6264">
        <w:rPr>
          <w:lang w:val="en-GB"/>
        </w:rPr>
        <w:t>6° period: mental exercise: increase but with variations</w:t>
      </w:r>
    </w:p>
    <w:p w14:paraId="7F689C05" w14:textId="77777777" w:rsidR="0094230B" w:rsidRDefault="004D63E3">
      <w:pPr>
        <w:numPr>
          <w:ilvl w:val="0"/>
          <w:numId w:val="2"/>
        </w:numPr>
      </w:pPr>
      <w:r>
        <w:t>7°period: rest: decrease</w:t>
      </w:r>
    </w:p>
    <w:p w14:paraId="6B365EC1" w14:textId="77777777" w:rsidR="0094230B" w:rsidRDefault="0094230B"/>
    <w:p w14:paraId="1FDE0488" w14:textId="77777777" w:rsidR="0094230B" w:rsidRPr="00BC6264" w:rsidRDefault="004D63E3">
      <w:pPr>
        <w:rPr>
          <w:color w:val="FF0000"/>
          <w:lang w:val="en-GB"/>
        </w:rPr>
      </w:pPr>
      <w:r w:rsidRPr="00BC6264">
        <w:rPr>
          <w:lang w:val="en-GB"/>
        </w:rPr>
        <w:t>From this figure one can observe that the points where there is a change in the slope correspond quite well with the transition between two different exercises in the protocol. This is interesting because….</w:t>
      </w:r>
      <w:commentRangeEnd w:id="48"/>
      <w:r w:rsidR="009042C8">
        <w:rPr>
          <w:rStyle w:val="Marquedecommentaire"/>
        </w:rPr>
        <w:commentReference w:id="48"/>
      </w:r>
    </w:p>
    <w:p w14:paraId="236096F8" w14:textId="77777777" w:rsidR="0094230B" w:rsidRPr="00BC6264" w:rsidRDefault="0094230B">
      <w:pPr>
        <w:rPr>
          <w:color w:val="FF0000"/>
          <w:lang w:val="en-GB"/>
        </w:rPr>
      </w:pPr>
    </w:p>
    <w:p w14:paraId="4B8C7F76" w14:textId="77777777" w:rsidR="0094230B" w:rsidRPr="00BC6264" w:rsidRDefault="004D63E3">
      <w:pPr>
        <w:rPr>
          <w:lang w:val="en-GB"/>
        </w:rPr>
      </w:pPr>
      <w:r w:rsidRPr="00BC6264">
        <w:rPr>
          <w:lang w:val="en-GB"/>
        </w:rPr>
        <w:t xml:space="preserve">We proceed by plotting the moving median, shown in Figure 3. The analysis of this curve is similar to the analysis of the mean. We observe that the median evolves according to the exercise periods. There is a peak for the dynamic pilates and then decreases during resting </w:t>
      </w:r>
      <w:commentRangeStart w:id="53"/>
      <w:r w:rsidRPr="00BC6264">
        <w:rPr>
          <w:lang w:val="en-GB"/>
        </w:rPr>
        <w:t>periods</w:t>
      </w:r>
      <w:commentRangeEnd w:id="53"/>
      <w:r>
        <w:commentReference w:id="53"/>
      </w:r>
      <w:r w:rsidRPr="00BC6264">
        <w:rPr>
          <w:lang w:val="en-GB"/>
        </w:rPr>
        <w:t xml:space="preserve">. What is also observed is that we have periods of stationarity or nearly stationarity, as the median seems to be nearly constant in some regions of the measurement. </w:t>
      </w:r>
    </w:p>
    <w:p w14:paraId="6802A3C3" w14:textId="77777777" w:rsidR="0094230B" w:rsidRDefault="004D63E3">
      <w:commentRangeStart w:id="54"/>
      <w:r>
        <w:rPr>
          <w:noProof/>
          <w:lang w:val="fr-FR"/>
        </w:rPr>
        <w:lastRenderedPageBreak/>
        <w:drawing>
          <wp:inline distT="114300" distB="114300" distL="114300" distR="114300" wp14:anchorId="28BBE2E4" wp14:editId="4AFC0019">
            <wp:extent cx="5731200" cy="280670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731200" cy="2806700"/>
                    </a:xfrm>
                    <a:prstGeom prst="rect">
                      <a:avLst/>
                    </a:prstGeom>
                    <a:ln/>
                  </pic:spPr>
                </pic:pic>
              </a:graphicData>
            </a:graphic>
          </wp:inline>
        </w:drawing>
      </w:r>
      <w:commentRangeEnd w:id="54"/>
      <w:r w:rsidR="009042C8">
        <w:rPr>
          <w:rStyle w:val="Marquedecommentaire"/>
        </w:rPr>
        <w:commentReference w:id="54"/>
      </w:r>
    </w:p>
    <w:p w14:paraId="48515E22" w14:textId="77777777" w:rsidR="0094230B" w:rsidRPr="00BC6264" w:rsidRDefault="004D63E3">
      <w:pPr>
        <w:ind w:left="720"/>
        <w:jc w:val="center"/>
        <w:rPr>
          <w:i/>
          <w:sz w:val="20"/>
          <w:szCs w:val="20"/>
          <w:lang w:val="en-GB"/>
        </w:rPr>
      </w:pPr>
      <w:r w:rsidRPr="00BC6264">
        <w:rPr>
          <w:i/>
          <w:sz w:val="20"/>
          <w:szCs w:val="20"/>
          <w:lang w:val="en-GB"/>
        </w:rPr>
        <w:t>Figure 3: The moving median of the blood pressure with window size 150 as function of window index.</w:t>
      </w:r>
    </w:p>
    <w:p w14:paraId="74952693" w14:textId="77777777" w:rsidR="0094230B" w:rsidRPr="00BC6264" w:rsidRDefault="0094230B">
      <w:pPr>
        <w:ind w:left="720"/>
        <w:rPr>
          <w:lang w:val="en-GB"/>
        </w:rPr>
      </w:pPr>
    </w:p>
    <w:p w14:paraId="18F5C8A5" w14:textId="77777777" w:rsidR="0094230B" w:rsidRPr="00BC6264" w:rsidRDefault="0094230B">
      <w:pPr>
        <w:ind w:left="720"/>
        <w:rPr>
          <w:lang w:val="en-GB"/>
        </w:rPr>
      </w:pPr>
    </w:p>
    <w:p w14:paraId="281F2381" w14:textId="77777777" w:rsidR="0094230B" w:rsidRPr="00BC6264" w:rsidRDefault="004D63E3">
      <w:pPr>
        <w:jc w:val="both"/>
        <w:rPr>
          <w:u w:val="single"/>
          <w:lang w:val="en-GB"/>
        </w:rPr>
      </w:pPr>
      <w:r w:rsidRPr="00BC6264">
        <w:rPr>
          <w:u w:val="single"/>
          <w:lang w:val="en-GB"/>
        </w:rPr>
        <w:t xml:space="preserve">Moving standard deviation: </w:t>
      </w:r>
    </w:p>
    <w:p w14:paraId="4DA1E33B" w14:textId="77777777" w:rsidR="0094230B" w:rsidRPr="00BC6264" w:rsidRDefault="004D63E3">
      <w:pPr>
        <w:jc w:val="both"/>
        <w:rPr>
          <w:lang w:val="en-GB"/>
        </w:rPr>
      </w:pPr>
      <w:r w:rsidRPr="00BC6264">
        <w:rPr>
          <w:lang w:val="en-GB"/>
        </w:rPr>
        <w:t>To further improve the understanding of the data, we investigate the moving standard deviation of the blood pressure. This is displayed in Figure 4. It can be seen that there are strong variations from the mean for each period of time. The greatest differences are for the periods corresponding to the dynamic pilates and to the rest period just after. This seems logical, as the dynamic period is preceded and followed by a resting period, which implies greater variations in the blood  pressure of the subject. This is the same for the second rest-period which is preceded by dynamic pilates and followed by exercises.</w:t>
      </w:r>
    </w:p>
    <w:p w14:paraId="56972054" w14:textId="77777777" w:rsidR="0094230B" w:rsidRPr="00BC6264" w:rsidRDefault="0094230B">
      <w:pPr>
        <w:rPr>
          <w:u w:val="single"/>
          <w:lang w:val="en-GB"/>
        </w:rPr>
      </w:pPr>
    </w:p>
    <w:p w14:paraId="7EC024CE" w14:textId="77777777" w:rsidR="0094230B" w:rsidRDefault="004D63E3">
      <w:commentRangeStart w:id="55"/>
      <w:r>
        <w:rPr>
          <w:noProof/>
          <w:lang w:val="fr-FR"/>
        </w:rPr>
        <w:drawing>
          <wp:inline distT="114300" distB="114300" distL="114300" distR="114300" wp14:anchorId="409C8C8F" wp14:editId="50C91CBF">
            <wp:extent cx="5731200" cy="2806700"/>
            <wp:effectExtent l="0" t="0" r="0" b="0"/>
            <wp:docPr id="1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5731200" cy="2806700"/>
                    </a:xfrm>
                    <a:prstGeom prst="rect">
                      <a:avLst/>
                    </a:prstGeom>
                    <a:ln/>
                  </pic:spPr>
                </pic:pic>
              </a:graphicData>
            </a:graphic>
          </wp:inline>
        </w:drawing>
      </w:r>
      <w:commentRangeEnd w:id="55"/>
      <w:r>
        <w:commentReference w:id="55"/>
      </w:r>
    </w:p>
    <w:p w14:paraId="2C51016D" w14:textId="77777777" w:rsidR="0094230B" w:rsidRPr="00BC6264" w:rsidRDefault="004D63E3">
      <w:pPr>
        <w:jc w:val="center"/>
        <w:rPr>
          <w:sz w:val="20"/>
          <w:szCs w:val="20"/>
          <w:lang w:val="en-GB"/>
        </w:rPr>
      </w:pPr>
      <w:r w:rsidRPr="00BC6264">
        <w:rPr>
          <w:i/>
          <w:sz w:val="20"/>
          <w:szCs w:val="20"/>
          <w:lang w:val="en-GB"/>
        </w:rPr>
        <w:t>Figure 4: Moving standard deviation blood pressure with window size 150 as function of window index</w:t>
      </w:r>
      <w:r w:rsidRPr="00BC6264">
        <w:rPr>
          <w:sz w:val="20"/>
          <w:szCs w:val="20"/>
          <w:lang w:val="en-GB"/>
        </w:rPr>
        <w:t>.</w:t>
      </w:r>
    </w:p>
    <w:p w14:paraId="3AB07F8D" w14:textId="77777777" w:rsidR="0094230B" w:rsidRPr="00BC6264" w:rsidRDefault="0094230B">
      <w:pPr>
        <w:ind w:left="720"/>
        <w:rPr>
          <w:lang w:val="en-GB"/>
        </w:rPr>
      </w:pPr>
    </w:p>
    <w:p w14:paraId="201A0C9B" w14:textId="77777777" w:rsidR="0094230B" w:rsidRPr="00BC6264" w:rsidRDefault="0094230B">
      <w:pPr>
        <w:rPr>
          <w:sz w:val="20"/>
          <w:szCs w:val="20"/>
          <w:lang w:val="en-GB"/>
        </w:rPr>
      </w:pPr>
    </w:p>
    <w:p w14:paraId="22625B9F" w14:textId="77777777" w:rsidR="0094230B" w:rsidRPr="00BC6264" w:rsidRDefault="0094230B">
      <w:pPr>
        <w:jc w:val="both"/>
        <w:rPr>
          <w:lang w:val="en-GB"/>
        </w:rPr>
      </w:pPr>
    </w:p>
    <w:p w14:paraId="326196EA" w14:textId="07ED7881" w:rsidR="0094230B" w:rsidRPr="00BC6264" w:rsidRDefault="004D63E3">
      <w:pPr>
        <w:jc w:val="both"/>
        <w:rPr>
          <w:lang w:val="en-GB"/>
        </w:rPr>
      </w:pPr>
      <w:r w:rsidRPr="00BC6264">
        <w:rPr>
          <w:lang w:val="en-GB"/>
        </w:rPr>
        <w:t>The visual inspection of the moving statistics shows that there is change in the blood pressure according to the type of exercise.</w:t>
      </w:r>
      <w:ins w:id="56" w:author="VILLENEUVE Emma 254514" w:date="2023-12-18T18:30:00Z">
        <w:r w:rsidR="009042C8">
          <w:rPr>
            <w:lang w:val="en-GB"/>
          </w:rPr>
          <w:t xml:space="preserve"> </w:t>
        </w:r>
      </w:ins>
      <w:r w:rsidRPr="00BC6264">
        <w:rPr>
          <w:lang w:val="en-GB"/>
        </w:rPr>
        <w:t xml:space="preserve">The blood pressure decreases at rest and increases during physical or mental exercise. It increases more rapidly when the exercise is more physical (for example during dynamic pilates). Moreover, it can be seen that the blood pressure level during resting time is not the same as in the previous activity. For further development of the research, it could be interesting to compare this with other patients and longer resting times. </w:t>
      </w:r>
    </w:p>
    <w:p w14:paraId="64E752AB" w14:textId="77777777" w:rsidR="0094230B" w:rsidRPr="00BC6264" w:rsidRDefault="0094230B">
      <w:pPr>
        <w:rPr>
          <w:lang w:val="en-GB"/>
        </w:rPr>
      </w:pPr>
    </w:p>
    <w:p w14:paraId="195B44C9" w14:textId="77777777" w:rsidR="0094230B" w:rsidRDefault="004D63E3">
      <w:pPr>
        <w:pStyle w:val="Titre4"/>
        <w:numPr>
          <w:ilvl w:val="0"/>
          <w:numId w:val="12"/>
        </w:numPr>
      </w:pPr>
      <w:bookmarkStart w:id="57" w:name="_a7pg5tk6rm65" w:colFirst="0" w:colLast="0"/>
      <w:bookmarkEnd w:id="57"/>
      <w:r>
        <w:t>ADF and KPSS test</w:t>
      </w:r>
    </w:p>
    <w:p w14:paraId="5D6AA49D" w14:textId="77777777" w:rsidR="0094230B" w:rsidRDefault="0094230B"/>
    <w:p w14:paraId="5F3A13D1" w14:textId="77777777" w:rsidR="0094230B" w:rsidRPr="00BC6264" w:rsidRDefault="004D63E3">
      <w:pPr>
        <w:jc w:val="both"/>
        <w:rPr>
          <w:color w:val="202122"/>
          <w:sz w:val="21"/>
          <w:szCs w:val="21"/>
          <w:highlight w:val="white"/>
          <w:lang w:val="en-GB"/>
        </w:rPr>
      </w:pPr>
      <w:r w:rsidRPr="00BC6264">
        <w:rPr>
          <w:lang w:val="en-GB"/>
        </w:rPr>
        <w:t xml:space="preserve">For further assessment of the stationarity of our data, we carry out two statistical tests, known as the Augmented Dickey-Fuller (ADF) test and the </w:t>
      </w:r>
      <w:r w:rsidRPr="00BC6264">
        <w:rPr>
          <w:color w:val="202122"/>
          <w:sz w:val="21"/>
          <w:szCs w:val="21"/>
          <w:highlight w:val="white"/>
          <w:lang w:val="en-GB"/>
        </w:rPr>
        <w:t xml:space="preserve">Kwiatkowski–Phillips–Schmidt–Shin (KPSS) testsKwiatkowski–Phillips–Schmidt–Shin (KPSS) test. These tests are commonly used as a tool to distinguish series that appear to be stationary, to have a unit root and series for which the data(or the tests) are not sufficiently informative to be able to classify the series as stationary or not. </w:t>
      </w:r>
    </w:p>
    <w:p w14:paraId="521731A2" w14:textId="77777777" w:rsidR="0094230B" w:rsidRPr="00BC6264" w:rsidRDefault="0094230B">
      <w:pPr>
        <w:jc w:val="both"/>
        <w:rPr>
          <w:color w:val="202122"/>
          <w:sz w:val="21"/>
          <w:szCs w:val="21"/>
          <w:highlight w:val="white"/>
          <w:lang w:val="en-GB"/>
        </w:rPr>
      </w:pPr>
    </w:p>
    <w:p w14:paraId="5ED80597" w14:textId="77777777" w:rsidR="0094230B" w:rsidRPr="00BC6264" w:rsidRDefault="004D63E3">
      <w:pPr>
        <w:jc w:val="both"/>
        <w:rPr>
          <w:lang w:val="en-GB"/>
        </w:rPr>
      </w:pPr>
      <w:r w:rsidRPr="00BC6264">
        <w:rPr>
          <w:color w:val="202122"/>
          <w:sz w:val="21"/>
          <w:szCs w:val="21"/>
          <w:highlight w:val="white"/>
          <w:lang w:val="en-GB"/>
        </w:rPr>
        <w:t xml:space="preserve">For the ADF test, the </w:t>
      </w:r>
      <w:r w:rsidRPr="00BC6264">
        <w:rPr>
          <w:lang w:val="en-GB"/>
        </w:rPr>
        <w:t xml:space="preserve">null hypothesis that a  unit root is present in a time series sample [1]. The unit root is a characteristic of a time series which makes it non-stationary. The statistic of the ADF test is a negative number, which the more negative implies the stronger rejection of the hypothesis that there is a unit root at some level of confidence. Opposed to the ADF,the KPSS test  </w:t>
      </w:r>
      <w:r w:rsidRPr="00BC6264">
        <w:rPr>
          <w:color w:val="202122"/>
          <w:sz w:val="21"/>
          <w:szCs w:val="21"/>
          <w:highlight w:val="white"/>
          <w:lang w:val="en-GB"/>
        </w:rPr>
        <w:t>is testing a null hypothesis that an observable time series is stationary around a deterministic trend [2]. Thus, the alternative hypothesis is the presence of a unit root. Additionally, in the KPSS test, the absence of a unit root is not a proof of stationarity but, by design, of trend-stationarity. This is an important distinction since it is possible for a time series to be non-stationary, have no unit root and yet be trend-stationary.</w:t>
      </w:r>
    </w:p>
    <w:p w14:paraId="205B67B8" w14:textId="77777777" w:rsidR="0094230B" w:rsidRPr="00BC6264" w:rsidRDefault="0094230B">
      <w:pPr>
        <w:jc w:val="both"/>
        <w:rPr>
          <w:lang w:val="en-GB"/>
        </w:rPr>
      </w:pPr>
    </w:p>
    <w:p w14:paraId="6DA6CCF7" w14:textId="77777777" w:rsidR="0094230B" w:rsidRPr="00BC6264" w:rsidRDefault="004D63E3">
      <w:pPr>
        <w:jc w:val="both"/>
        <w:rPr>
          <w:lang w:val="en-GB"/>
        </w:rPr>
      </w:pPr>
      <w:r w:rsidRPr="00BC6264">
        <w:rPr>
          <w:color w:val="202122"/>
          <w:sz w:val="21"/>
          <w:szCs w:val="21"/>
          <w:highlight w:val="white"/>
          <w:lang w:val="en-GB"/>
        </w:rPr>
        <w:t xml:space="preserve">From the tests, it was found that the filtered PAT was difference-stationary, meaning that by performing a differentiation of the data, one could obtain transformed values of the data which can be treated as stationary. </w:t>
      </w:r>
      <w:r w:rsidRPr="00BC6264">
        <w:rPr>
          <w:lang w:val="en-GB"/>
        </w:rPr>
        <w:t>However, the PAT matrix used for these computations was obtained by filtering the data to get rid of the empty cases (From 2342 points to 1490). In the  process, some measurements that were in reality made at a few heartbeats intervals, were considered to be following each other in time. This could lead to a source of imprecision in the computations of the difference, where the new value for a time t is obtained by subtracting the original one with the value from t-1, such that in regard to the matrix the t-1 value is the previous index although in reality this value can be a few heartbeat older.</w:t>
      </w:r>
    </w:p>
    <w:p w14:paraId="331218BE" w14:textId="77777777" w:rsidR="0094230B" w:rsidRPr="004D63E3" w:rsidRDefault="004D63E3">
      <w:pPr>
        <w:jc w:val="both"/>
        <w:rPr>
          <w:color w:val="202122"/>
          <w:sz w:val="21"/>
          <w:szCs w:val="21"/>
          <w:highlight w:val="white"/>
          <w:lang w:val="en-GB"/>
        </w:rPr>
      </w:pPr>
      <w:r w:rsidRPr="004D63E3">
        <w:rPr>
          <w:lang w:val="en-GB"/>
        </w:rPr>
        <w:t xml:space="preserve">A way to resolve this issue could be to first compute an interpolation to find the missing values and approximate a more precise differentiated PAT signal.  However, as we were still not so sure of this way to modify  the data and as the analysis of the moving statistics showed stationarity in some phases, we decided to proceed working with  the non-differentiated data. The preprocessing of this data is described in the next section. </w:t>
      </w:r>
    </w:p>
    <w:p w14:paraId="584BF1FC" w14:textId="77777777" w:rsidR="0094230B" w:rsidRPr="004D63E3" w:rsidRDefault="0094230B">
      <w:pPr>
        <w:jc w:val="both"/>
        <w:rPr>
          <w:lang w:val="en-GB"/>
        </w:rPr>
      </w:pPr>
    </w:p>
    <w:p w14:paraId="748F3CE4" w14:textId="77777777" w:rsidR="0094230B" w:rsidRDefault="004D63E3">
      <w:pPr>
        <w:pStyle w:val="Titre3"/>
        <w:numPr>
          <w:ilvl w:val="0"/>
          <w:numId w:val="6"/>
        </w:numPr>
      </w:pPr>
      <w:bookmarkStart w:id="58" w:name="_sm9bcufuc8vq" w:colFirst="0" w:colLast="0"/>
      <w:bookmarkEnd w:id="58"/>
      <w:r>
        <w:t xml:space="preserve">Correlation coefficient </w:t>
      </w:r>
    </w:p>
    <w:p w14:paraId="361FE9B2" w14:textId="77777777" w:rsidR="0094230B" w:rsidRDefault="0094230B"/>
    <w:p w14:paraId="015516AD" w14:textId="77777777" w:rsidR="0094230B" w:rsidRPr="004D63E3" w:rsidRDefault="004D63E3">
      <w:pPr>
        <w:jc w:val="both"/>
        <w:rPr>
          <w:b/>
          <w:color w:val="FF0000"/>
          <w:lang w:val="en-GB"/>
        </w:rPr>
      </w:pPr>
      <w:r w:rsidRPr="004D63E3">
        <w:rPr>
          <w:lang w:val="en-GB"/>
        </w:rPr>
        <w:t xml:space="preserve">For further analysis of the relation between blood pressure and PAT, we compute the  correlation coefficient between the two  features, which is a useful statistic to assess the relationship between two variables. Two common types of correlation coefficients are the Pearson and the Spearman coefficients [3]. A Pearson correlation coefficient measures a </w:t>
      </w:r>
      <w:r w:rsidRPr="004D63E3">
        <w:rPr>
          <w:lang w:val="en-GB"/>
        </w:rPr>
        <w:lastRenderedPageBreak/>
        <w:t xml:space="preserve">linear association between two variables, which is assumed to be normally distributed. A Spearman correlation coefficient is a nonparametric measure of rank correlation and assesses how well the relationship between two variables can be described using a monotonic function. The Spearman correlation coefficient is relatively robust to outliers. Regarding the assessment of the correlation between PAT and BP, the most useful to use is thus considered to be the Spearman coefficient. </w:t>
      </w:r>
    </w:p>
    <w:p w14:paraId="3853A97D" w14:textId="77777777" w:rsidR="0094230B" w:rsidRPr="004D63E3" w:rsidRDefault="0094230B">
      <w:pPr>
        <w:jc w:val="both"/>
        <w:rPr>
          <w:lang w:val="en-GB"/>
        </w:rPr>
      </w:pPr>
    </w:p>
    <w:p w14:paraId="7C99F48D" w14:textId="77777777" w:rsidR="0094230B" w:rsidRPr="004D63E3" w:rsidRDefault="004D63E3">
      <w:pPr>
        <w:jc w:val="both"/>
        <w:rPr>
          <w:lang w:val="en-GB"/>
        </w:rPr>
      </w:pPr>
      <w:r w:rsidRPr="004D63E3">
        <w:rPr>
          <w:lang w:val="en-GB"/>
        </w:rPr>
        <w:t xml:space="preserve">Table 1 below displays the calculated Pearson and Spearman coefficients for the BP and  PAT. In our case, the  Spearman coefficient is of the highest interest. With a value of -0,81, we have an indication of a nearly monotonic relationship between the BP and PAT. </w:t>
      </w:r>
      <w:commentRangeStart w:id="59"/>
      <w:r w:rsidRPr="004D63E3">
        <w:rPr>
          <w:lang w:val="en-GB"/>
        </w:rPr>
        <w:t>Moreover,</w:t>
      </w:r>
      <w:commentRangeEnd w:id="59"/>
      <w:r w:rsidR="00133DC6">
        <w:rPr>
          <w:rStyle w:val="Marquedecommentaire"/>
        </w:rPr>
        <w:commentReference w:id="59"/>
      </w:r>
      <w:r w:rsidRPr="004D63E3">
        <w:rPr>
          <w:lang w:val="en-GB"/>
        </w:rPr>
        <w:t xml:space="preserve"> as the Pearson coefficient has a value of -0,29, we can precise this by saying that there is a non-affine monotonic relationship between the two variables.</w:t>
      </w:r>
    </w:p>
    <w:p w14:paraId="3947D037" w14:textId="77777777" w:rsidR="0094230B" w:rsidRPr="004D63E3" w:rsidRDefault="0094230B">
      <w:pPr>
        <w:rPr>
          <w:lang w:val="en-GB"/>
        </w:rPr>
      </w:pPr>
    </w:p>
    <w:tbl>
      <w:tblPr>
        <w:tblStyle w:val="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4230B" w14:paraId="24DBC5D2" w14:textId="77777777">
        <w:tc>
          <w:tcPr>
            <w:tcW w:w="4514" w:type="dxa"/>
            <w:shd w:val="clear" w:color="auto" w:fill="auto"/>
            <w:tcMar>
              <w:top w:w="100" w:type="dxa"/>
              <w:left w:w="100" w:type="dxa"/>
              <w:bottom w:w="100" w:type="dxa"/>
              <w:right w:w="100" w:type="dxa"/>
            </w:tcMar>
          </w:tcPr>
          <w:p w14:paraId="130BA5B9" w14:textId="77777777" w:rsidR="0094230B" w:rsidRDefault="004D63E3">
            <w:pPr>
              <w:widowControl w:val="0"/>
              <w:spacing w:line="240" w:lineRule="auto"/>
              <w:rPr>
                <w:b/>
              </w:rPr>
            </w:pPr>
            <w:r>
              <w:rPr>
                <w:b/>
              </w:rPr>
              <w:t>Coefficient</w:t>
            </w:r>
          </w:p>
        </w:tc>
        <w:tc>
          <w:tcPr>
            <w:tcW w:w="4514" w:type="dxa"/>
            <w:shd w:val="clear" w:color="auto" w:fill="auto"/>
            <w:tcMar>
              <w:top w:w="100" w:type="dxa"/>
              <w:left w:w="100" w:type="dxa"/>
              <w:bottom w:w="100" w:type="dxa"/>
              <w:right w:w="100" w:type="dxa"/>
            </w:tcMar>
          </w:tcPr>
          <w:p w14:paraId="40E17895" w14:textId="77777777" w:rsidR="0094230B" w:rsidRDefault="004D63E3">
            <w:pPr>
              <w:widowControl w:val="0"/>
              <w:spacing w:line="240" w:lineRule="auto"/>
              <w:rPr>
                <w:b/>
              </w:rPr>
            </w:pPr>
            <w:r>
              <w:rPr>
                <w:b/>
              </w:rPr>
              <w:t>Calculated result</w:t>
            </w:r>
          </w:p>
        </w:tc>
      </w:tr>
      <w:tr w:rsidR="0094230B" w14:paraId="05F1390B" w14:textId="77777777">
        <w:tc>
          <w:tcPr>
            <w:tcW w:w="4514" w:type="dxa"/>
            <w:shd w:val="clear" w:color="auto" w:fill="auto"/>
            <w:tcMar>
              <w:top w:w="100" w:type="dxa"/>
              <w:left w:w="100" w:type="dxa"/>
              <w:bottom w:w="100" w:type="dxa"/>
              <w:right w:w="100" w:type="dxa"/>
            </w:tcMar>
          </w:tcPr>
          <w:p w14:paraId="1E40CD07" w14:textId="77777777" w:rsidR="0094230B" w:rsidRDefault="004D63E3">
            <w:pPr>
              <w:widowControl w:val="0"/>
              <w:spacing w:line="240" w:lineRule="auto"/>
            </w:pPr>
            <w:r>
              <w:t>Pearson coefficient</w:t>
            </w:r>
          </w:p>
        </w:tc>
        <w:tc>
          <w:tcPr>
            <w:tcW w:w="4514" w:type="dxa"/>
            <w:shd w:val="clear" w:color="auto" w:fill="auto"/>
            <w:tcMar>
              <w:top w:w="100" w:type="dxa"/>
              <w:left w:w="100" w:type="dxa"/>
              <w:bottom w:w="100" w:type="dxa"/>
              <w:right w:w="100" w:type="dxa"/>
            </w:tcMar>
          </w:tcPr>
          <w:p w14:paraId="370640D0" w14:textId="77777777" w:rsidR="0094230B" w:rsidRDefault="004D63E3">
            <w:pPr>
              <w:widowControl w:val="0"/>
              <w:spacing w:line="240" w:lineRule="auto"/>
            </w:pPr>
            <w:r>
              <w:t>-0,29</w:t>
            </w:r>
          </w:p>
        </w:tc>
      </w:tr>
      <w:tr w:rsidR="0094230B" w14:paraId="59D15D27" w14:textId="77777777">
        <w:tc>
          <w:tcPr>
            <w:tcW w:w="4514" w:type="dxa"/>
            <w:shd w:val="clear" w:color="auto" w:fill="auto"/>
            <w:tcMar>
              <w:top w:w="100" w:type="dxa"/>
              <w:left w:w="100" w:type="dxa"/>
              <w:bottom w:w="100" w:type="dxa"/>
              <w:right w:w="100" w:type="dxa"/>
            </w:tcMar>
          </w:tcPr>
          <w:p w14:paraId="1226076F" w14:textId="77777777" w:rsidR="0094230B" w:rsidRDefault="004D63E3">
            <w:pPr>
              <w:widowControl w:val="0"/>
              <w:spacing w:line="240" w:lineRule="auto"/>
            </w:pPr>
            <w:r>
              <w:t>Spearman coefficient</w:t>
            </w:r>
          </w:p>
        </w:tc>
        <w:tc>
          <w:tcPr>
            <w:tcW w:w="4514" w:type="dxa"/>
            <w:shd w:val="clear" w:color="auto" w:fill="auto"/>
            <w:tcMar>
              <w:top w:w="100" w:type="dxa"/>
              <w:left w:w="100" w:type="dxa"/>
              <w:bottom w:w="100" w:type="dxa"/>
              <w:right w:w="100" w:type="dxa"/>
            </w:tcMar>
          </w:tcPr>
          <w:p w14:paraId="57F7D5C9" w14:textId="77777777" w:rsidR="0094230B" w:rsidRDefault="004D63E3">
            <w:pPr>
              <w:widowControl w:val="0"/>
              <w:spacing w:line="240" w:lineRule="auto"/>
            </w:pPr>
            <w:r>
              <w:t>-0,81</w:t>
            </w:r>
          </w:p>
        </w:tc>
      </w:tr>
    </w:tbl>
    <w:p w14:paraId="4FEF98E7" w14:textId="77777777" w:rsidR="0094230B" w:rsidRPr="004D63E3" w:rsidRDefault="004D63E3">
      <w:pPr>
        <w:jc w:val="center"/>
        <w:rPr>
          <w:sz w:val="20"/>
          <w:szCs w:val="20"/>
          <w:lang w:val="en-GB"/>
        </w:rPr>
      </w:pPr>
      <w:r w:rsidRPr="004D63E3">
        <w:rPr>
          <w:i/>
          <w:sz w:val="20"/>
          <w:szCs w:val="20"/>
          <w:lang w:val="en-GB"/>
        </w:rPr>
        <w:t>Table 2: Obtained results of Pearson and Spearman correlation coefficien</w:t>
      </w:r>
      <w:r w:rsidRPr="004D63E3">
        <w:rPr>
          <w:sz w:val="20"/>
          <w:szCs w:val="20"/>
          <w:lang w:val="en-GB"/>
        </w:rPr>
        <w:t xml:space="preserve">t. </w:t>
      </w:r>
    </w:p>
    <w:p w14:paraId="35C9B9CC" w14:textId="77777777" w:rsidR="0094230B" w:rsidRPr="004D63E3" w:rsidRDefault="0094230B">
      <w:pPr>
        <w:rPr>
          <w:lang w:val="en-GB"/>
        </w:rPr>
      </w:pPr>
    </w:p>
    <w:p w14:paraId="16E9A5D2" w14:textId="77777777" w:rsidR="0094230B" w:rsidRPr="004D63E3" w:rsidRDefault="0094230B">
      <w:pPr>
        <w:rPr>
          <w:lang w:val="en-GB"/>
        </w:rPr>
      </w:pPr>
    </w:p>
    <w:p w14:paraId="1C8B338C" w14:textId="77777777" w:rsidR="0094230B" w:rsidRDefault="004D63E3">
      <w:pPr>
        <w:pStyle w:val="Titre2"/>
        <w:numPr>
          <w:ilvl w:val="0"/>
          <w:numId w:val="8"/>
        </w:numPr>
      </w:pPr>
      <w:bookmarkStart w:id="60" w:name="_89z2dwwecylo" w:colFirst="0" w:colLast="0"/>
      <w:bookmarkEnd w:id="60"/>
      <w:r>
        <w:t>Preprocessing of data</w:t>
      </w:r>
    </w:p>
    <w:p w14:paraId="23453590" w14:textId="77777777" w:rsidR="0094230B" w:rsidRDefault="0094230B"/>
    <w:p w14:paraId="31249587" w14:textId="77777777" w:rsidR="0094230B" w:rsidRDefault="004D63E3">
      <w:pPr>
        <w:pStyle w:val="Titre3"/>
        <w:numPr>
          <w:ilvl w:val="0"/>
          <w:numId w:val="13"/>
        </w:numPr>
      </w:pPr>
      <w:bookmarkStart w:id="61" w:name="_r4zfil379zds" w:colFirst="0" w:colLast="0"/>
      <w:bookmarkEnd w:id="61"/>
      <w:r>
        <w:t>Outliers and NaN values</w:t>
      </w:r>
    </w:p>
    <w:p w14:paraId="63892911" w14:textId="6517D0B0" w:rsidR="0094230B" w:rsidRPr="004D63E3" w:rsidRDefault="004D63E3">
      <w:pPr>
        <w:jc w:val="both"/>
        <w:rPr>
          <w:lang w:val="en-GB"/>
        </w:rPr>
      </w:pPr>
      <w:r w:rsidRPr="004D63E3">
        <w:rPr>
          <w:lang w:val="en-GB"/>
        </w:rPr>
        <w:t xml:space="preserve">If the data being used for the prediction of a certain parameter contains many outliers, this may contribute to a loss of robustness and accuracy in the predictions. Although the filtered PAT data provided in this project already have been filtered of some outliers, we assess the possibility of some outliers still being present by calculating the z-score on the PAT. The z-score is a statistical measure that indicates how many standard deviations a data point is away from the mean. For our particular case, we set a </w:t>
      </w:r>
      <w:del w:id="62" w:author="VILLENEUVE Emma 254514" w:date="2023-12-18T18:39:00Z">
        <w:r w:rsidRPr="004D63E3" w:rsidDel="00133DC6">
          <w:rPr>
            <w:lang w:val="en-GB"/>
          </w:rPr>
          <w:delText xml:space="preserve"> </w:delText>
        </w:r>
      </w:del>
      <w:r w:rsidRPr="004D63E3">
        <w:rPr>
          <w:lang w:val="en-GB"/>
        </w:rPr>
        <w:t xml:space="preserve">threshold of z = 3,  which is a standard threshold of the z-score, and classify an outlier of the PAT as any point having a larger z-score than the threshold. Points in our data containing NaN values, we replace by the mean PAT, </w:t>
      </w:r>
      <w:r w:rsidRPr="004D63E3">
        <w:rPr>
          <w:color w:val="0C0D0E"/>
          <w:sz w:val="23"/>
          <w:szCs w:val="23"/>
          <w:highlight w:val="white"/>
          <w:lang w:val="en-GB"/>
        </w:rPr>
        <w:t>which implies that the z-score of these data points will be calculated to be 0</w:t>
      </w:r>
      <w:r w:rsidRPr="004D63E3">
        <w:rPr>
          <w:lang w:val="en-GB"/>
        </w:rPr>
        <w:t>. From the calculation of the z-score, eight points were detected as outliers, shown in Figure 5, which displays the filtered PAT plotted as a function of the time. The detected outliers corresponded to PAT values longer than 1</w:t>
      </w:r>
      <w:ins w:id="63" w:author="VILLENEUVE Emma 254514" w:date="2023-12-18T18:40:00Z">
        <w:r w:rsidR="00133DC6">
          <w:rPr>
            <w:lang w:val="en-GB"/>
          </w:rPr>
          <w:t xml:space="preserve"> second</w:t>
        </w:r>
      </w:ins>
      <w:r w:rsidRPr="004D63E3">
        <w:rPr>
          <w:lang w:val="en-GB"/>
        </w:rPr>
        <w:t>. As the PAT is shorter than a heartbeat, and the heartbeat is between  60 and 120 bpm, any PAT longer than 1</w:t>
      </w:r>
      <w:ins w:id="64" w:author="VILLENEUVE Emma 254514" w:date="2023-12-18T18:40:00Z">
        <w:r w:rsidR="00133DC6">
          <w:rPr>
            <w:lang w:val="en-GB"/>
          </w:rPr>
          <w:t>s</w:t>
        </w:r>
      </w:ins>
      <w:r w:rsidRPr="004D63E3">
        <w:rPr>
          <w:lang w:val="en-GB"/>
        </w:rPr>
        <w:t xml:space="preserve"> is likely to be an outlier,  which matches our findings. The found outliers were then removed from the original dataframe. </w:t>
      </w:r>
    </w:p>
    <w:p w14:paraId="1FF966E4" w14:textId="77777777" w:rsidR="0094230B" w:rsidRPr="004D63E3" w:rsidRDefault="0094230B">
      <w:pPr>
        <w:rPr>
          <w:lang w:val="en-GB"/>
        </w:rPr>
      </w:pPr>
    </w:p>
    <w:p w14:paraId="3DECFA04" w14:textId="77777777" w:rsidR="0094230B" w:rsidRPr="004D63E3" w:rsidRDefault="0094230B">
      <w:pPr>
        <w:rPr>
          <w:lang w:val="en-GB"/>
        </w:rPr>
      </w:pPr>
    </w:p>
    <w:p w14:paraId="47404657" w14:textId="77777777" w:rsidR="0094230B" w:rsidRPr="004D63E3" w:rsidRDefault="0094230B">
      <w:pPr>
        <w:rPr>
          <w:lang w:val="en-GB"/>
        </w:rPr>
      </w:pPr>
    </w:p>
    <w:p w14:paraId="07D75E1C" w14:textId="77777777" w:rsidR="0094230B" w:rsidRPr="004D63E3" w:rsidRDefault="0094230B">
      <w:pPr>
        <w:rPr>
          <w:lang w:val="en-GB"/>
        </w:rPr>
      </w:pPr>
    </w:p>
    <w:p w14:paraId="6C421E3A" w14:textId="77777777" w:rsidR="0094230B" w:rsidRPr="004D63E3" w:rsidRDefault="004D63E3">
      <w:pPr>
        <w:jc w:val="center"/>
        <w:rPr>
          <w:i/>
          <w:sz w:val="20"/>
          <w:szCs w:val="20"/>
          <w:lang w:val="en-GB"/>
        </w:rPr>
      </w:pPr>
      <w:r w:rsidRPr="004D63E3">
        <w:rPr>
          <w:i/>
          <w:sz w:val="20"/>
          <w:szCs w:val="20"/>
          <w:lang w:val="en-GB"/>
        </w:rPr>
        <w:lastRenderedPageBreak/>
        <w:t xml:space="preserve">Figure 5: PAT filtered plotted as function of the real time, with the outliers marked with points. </w:t>
      </w:r>
      <w:r>
        <w:rPr>
          <w:noProof/>
          <w:lang w:val="fr-FR"/>
        </w:rPr>
        <w:drawing>
          <wp:anchor distT="114300" distB="114300" distL="114300" distR="114300" simplePos="0" relativeHeight="251658240" behindDoc="0" locked="0" layoutInCell="1" hidden="0" allowOverlap="1" wp14:anchorId="4E609A36" wp14:editId="6B08E6C0">
            <wp:simplePos x="0" y="0"/>
            <wp:positionH relativeFrom="column">
              <wp:posOffset>476250</wp:posOffset>
            </wp:positionH>
            <wp:positionV relativeFrom="paragraph">
              <wp:posOffset>200025</wp:posOffset>
            </wp:positionV>
            <wp:extent cx="3995738" cy="2712133"/>
            <wp:effectExtent l="0" t="0" r="0" b="0"/>
            <wp:wrapTopAndBottom distT="114300" distB="11430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995738" cy="2712133"/>
                    </a:xfrm>
                    <a:prstGeom prst="rect">
                      <a:avLst/>
                    </a:prstGeom>
                    <a:ln/>
                  </pic:spPr>
                </pic:pic>
              </a:graphicData>
            </a:graphic>
          </wp:anchor>
        </w:drawing>
      </w:r>
    </w:p>
    <w:p w14:paraId="3F8E90E7" w14:textId="77777777" w:rsidR="0094230B" w:rsidRPr="004D63E3" w:rsidRDefault="0094230B">
      <w:pPr>
        <w:rPr>
          <w:lang w:val="en-GB"/>
        </w:rPr>
      </w:pPr>
    </w:p>
    <w:p w14:paraId="5B59D53E" w14:textId="77777777" w:rsidR="0094230B" w:rsidRPr="004D63E3" w:rsidRDefault="0094230B">
      <w:pPr>
        <w:rPr>
          <w:lang w:val="en-GB"/>
        </w:rPr>
      </w:pPr>
    </w:p>
    <w:p w14:paraId="205697DF" w14:textId="77777777" w:rsidR="0094230B" w:rsidRDefault="004D63E3">
      <w:pPr>
        <w:pStyle w:val="Titre3"/>
        <w:numPr>
          <w:ilvl w:val="0"/>
          <w:numId w:val="13"/>
        </w:numPr>
      </w:pPr>
      <w:bookmarkStart w:id="65" w:name="_n5iybqfnld5l" w:colFirst="0" w:colLast="0"/>
      <w:bookmarkEnd w:id="65"/>
      <w:r>
        <w:t>Interpolation</w:t>
      </w:r>
    </w:p>
    <w:p w14:paraId="350D1284" w14:textId="77777777" w:rsidR="0094230B" w:rsidRDefault="0094230B"/>
    <w:p w14:paraId="518C16E3" w14:textId="77777777" w:rsidR="0094230B" w:rsidRPr="004D63E3" w:rsidRDefault="004D63E3">
      <w:pPr>
        <w:jc w:val="both"/>
        <w:rPr>
          <w:lang w:val="en-GB"/>
        </w:rPr>
      </w:pPr>
      <w:r w:rsidRPr="004D63E3">
        <w:rPr>
          <w:lang w:val="en-GB"/>
        </w:rPr>
        <w:t>The second pre-processing step is the data interpolation. Some data are missing, particularly for the PAT filtered, so we need to complete the set in order to be able to do a correct temporal analysis on a sufficient number of points that follow each other. To do that, we realize a linear interpolation with the function interpolate.interp1d from the scipy module. This function replaces the NaN values of the PAT filtered by values coming from an interpolation of the other values.</w:t>
      </w:r>
    </w:p>
    <w:p w14:paraId="0656E081" w14:textId="77777777" w:rsidR="0094230B" w:rsidRPr="004D63E3" w:rsidRDefault="0094230B">
      <w:pPr>
        <w:jc w:val="both"/>
        <w:rPr>
          <w:lang w:val="en-GB"/>
        </w:rPr>
      </w:pPr>
    </w:p>
    <w:p w14:paraId="4DEF66C4" w14:textId="77777777" w:rsidR="0094230B" w:rsidRPr="004D63E3" w:rsidRDefault="004D63E3">
      <w:pPr>
        <w:jc w:val="both"/>
        <w:rPr>
          <w:lang w:val="en-GB"/>
        </w:rPr>
      </w:pPr>
      <w:r w:rsidRPr="004D63E3">
        <w:rPr>
          <w:lang w:val="en-GB"/>
        </w:rPr>
        <w:t xml:space="preserve">The results are the following : </w:t>
      </w:r>
    </w:p>
    <w:p w14:paraId="744645FE" w14:textId="77777777" w:rsidR="0094230B" w:rsidRPr="004D63E3" w:rsidRDefault="0094230B">
      <w:pPr>
        <w:jc w:val="both"/>
        <w:rPr>
          <w:lang w:val="en-GB"/>
        </w:rPr>
      </w:pPr>
    </w:p>
    <w:p w14:paraId="46F8047A" w14:textId="77777777" w:rsidR="0094230B" w:rsidRDefault="004D63E3">
      <w:pPr>
        <w:jc w:val="center"/>
      </w:pPr>
      <w:r>
        <w:rPr>
          <w:noProof/>
          <w:lang w:val="fr-FR"/>
        </w:rPr>
        <w:drawing>
          <wp:inline distT="114300" distB="114300" distL="114300" distR="114300" wp14:anchorId="4F894B7C" wp14:editId="6121B813">
            <wp:extent cx="4143375" cy="2667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143375" cy="2667000"/>
                    </a:xfrm>
                    <a:prstGeom prst="rect">
                      <a:avLst/>
                    </a:prstGeom>
                    <a:ln/>
                  </pic:spPr>
                </pic:pic>
              </a:graphicData>
            </a:graphic>
          </wp:inline>
        </w:drawing>
      </w:r>
    </w:p>
    <w:p w14:paraId="33D0A90B" w14:textId="77777777" w:rsidR="0094230B" w:rsidRPr="004D63E3" w:rsidRDefault="004D63E3">
      <w:pPr>
        <w:jc w:val="center"/>
        <w:rPr>
          <w:sz w:val="20"/>
          <w:szCs w:val="20"/>
          <w:lang w:val="en-GB"/>
        </w:rPr>
      </w:pPr>
      <w:r w:rsidRPr="004D63E3">
        <w:rPr>
          <w:i/>
          <w:sz w:val="20"/>
          <w:szCs w:val="20"/>
          <w:lang w:val="en-GB"/>
        </w:rPr>
        <w:t>Figure 6: PAT filtered after interpolation and without outliers</w:t>
      </w:r>
      <w:r w:rsidRPr="004D63E3">
        <w:rPr>
          <w:sz w:val="20"/>
          <w:szCs w:val="20"/>
          <w:lang w:val="en-GB"/>
        </w:rPr>
        <w:t>.</w:t>
      </w:r>
    </w:p>
    <w:p w14:paraId="66F1D3F9" w14:textId="77777777" w:rsidR="0094230B" w:rsidRPr="004D63E3" w:rsidRDefault="0094230B">
      <w:pPr>
        <w:jc w:val="center"/>
        <w:rPr>
          <w:lang w:val="en-GB"/>
        </w:rPr>
      </w:pPr>
    </w:p>
    <w:p w14:paraId="665DF483" w14:textId="77777777" w:rsidR="0094230B" w:rsidRPr="004D63E3" w:rsidRDefault="004D63E3">
      <w:pPr>
        <w:jc w:val="both"/>
        <w:rPr>
          <w:lang w:val="en-GB"/>
        </w:rPr>
      </w:pPr>
      <w:r w:rsidRPr="004D63E3">
        <w:rPr>
          <w:lang w:val="en-GB"/>
        </w:rPr>
        <w:lastRenderedPageBreak/>
        <w:t>It is important to do the interpolation after removing the outliers to avoid interpolating data containing wrong points. Indeed, as the curve below illustrates, outliers completely modify the interpolation, and the error produced by these points is multiplied.</w:t>
      </w:r>
    </w:p>
    <w:p w14:paraId="3D7A2580" w14:textId="77777777" w:rsidR="0094230B" w:rsidRPr="004D63E3" w:rsidRDefault="0094230B">
      <w:pPr>
        <w:jc w:val="both"/>
        <w:rPr>
          <w:lang w:val="en-GB"/>
        </w:rPr>
      </w:pPr>
    </w:p>
    <w:p w14:paraId="11FD6629" w14:textId="77777777" w:rsidR="0094230B" w:rsidRPr="004D63E3" w:rsidRDefault="004D63E3">
      <w:pPr>
        <w:jc w:val="center"/>
        <w:rPr>
          <w:i/>
          <w:sz w:val="20"/>
          <w:szCs w:val="20"/>
          <w:lang w:val="en-GB"/>
        </w:rPr>
      </w:pPr>
      <w:r>
        <w:rPr>
          <w:noProof/>
          <w:lang w:val="fr-FR"/>
        </w:rPr>
        <w:drawing>
          <wp:inline distT="114300" distB="114300" distL="114300" distR="114300" wp14:anchorId="659F9D8C" wp14:editId="376BEC3C">
            <wp:extent cx="4057650" cy="26670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057650" cy="2667000"/>
                    </a:xfrm>
                    <a:prstGeom prst="rect">
                      <a:avLst/>
                    </a:prstGeom>
                    <a:ln/>
                  </pic:spPr>
                </pic:pic>
              </a:graphicData>
            </a:graphic>
          </wp:inline>
        </w:drawing>
      </w:r>
      <w:r w:rsidRPr="004D63E3">
        <w:rPr>
          <w:lang w:val="en-GB"/>
        </w:rPr>
        <w:br/>
      </w:r>
      <w:r w:rsidRPr="004D63E3">
        <w:rPr>
          <w:i/>
          <w:sz w:val="20"/>
          <w:szCs w:val="20"/>
          <w:lang w:val="en-GB"/>
        </w:rPr>
        <w:t>Figure 7: PAT filtered after interpolation but containing the outliers.</w:t>
      </w:r>
    </w:p>
    <w:p w14:paraId="4144F163" w14:textId="77777777" w:rsidR="0094230B" w:rsidRPr="004D63E3" w:rsidRDefault="0094230B">
      <w:pPr>
        <w:rPr>
          <w:lang w:val="en-GB"/>
        </w:rPr>
      </w:pPr>
    </w:p>
    <w:p w14:paraId="0CED292D" w14:textId="77777777" w:rsidR="0094230B" w:rsidRDefault="004D63E3">
      <w:pPr>
        <w:pStyle w:val="Titre3"/>
        <w:numPr>
          <w:ilvl w:val="0"/>
          <w:numId w:val="13"/>
        </w:numPr>
      </w:pPr>
      <w:bookmarkStart w:id="66" w:name="_a8364ud9akmd" w:colFirst="0" w:colLast="0"/>
      <w:bookmarkEnd w:id="66"/>
      <w:r>
        <w:t>PAT inversion</w:t>
      </w:r>
    </w:p>
    <w:p w14:paraId="01515E65" w14:textId="3DEAF0B5" w:rsidR="0094230B" w:rsidDel="00133DC6" w:rsidRDefault="0094230B">
      <w:pPr>
        <w:pStyle w:val="Titre3"/>
        <w:rPr>
          <w:del w:id="67" w:author="VILLENEUVE Emma 254514" w:date="2023-12-18T18:46:00Z"/>
        </w:rPr>
      </w:pPr>
      <w:bookmarkStart w:id="68" w:name="_d6l80nnvt2nv" w:colFirst="0" w:colLast="0"/>
      <w:bookmarkEnd w:id="68"/>
    </w:p>
    <w:p w14:paraId="299F0144" w14:textId="77777777" w:rsidR="0094230B" w:rsidRPr="004D63E3" w:rsidRDefault="004D63E3">
      <w:pPr>
        <w:jc w:val="both"/>
        <w:rPr>
          <w:lang w:val="en-GB"/>
        </w:rPr>
      </w:pPr>
      <w:r w:rsidRPr="004D63E3">
        <w:rPr>
          <w:lang w:val="en-GB"/>
        </w:rPr>
        <w:t>We have seen in the section concerning correlation coefficient that the Spearman and the Pearson coefficients are negative for the PAT and the blood presure. A negative correlation coefficient indicates an inverse correlation between the two variables, which means that the relationship between the variables is reversed: when PAT increases, the  blood pressure tends to decrease. This observation gave us the idea of inverting data PAT filtered before applying the model.</w:t>
      </w:r>
    </w:p>
    <w:p w14:paraId="54004680" w14:textId="77777777" w:rsidR="0094230B" w:rsidRPr="004D63E3" w:rsidRDefault="0094230B">
      <w:pPr>
        <w:jc w:val="both"/>
        <w:rPr>
          <w:lang w:val="en-GB"/>
        </w:rPr>
      </w:pPr>
    </w:p>
    <w:p w14:paraId="299D75B4" w14:textId="77777777" w:rsidR="0094230B" w:rsidRPr="004D63E3" w:rsidRDefault="004D63E3">
      <w:pPr>
        <w:jc w:val="both"/>
        <w:rPr>
          <w:lang w:val="en-GB"/>
        </w:rPr>
      </w:pPr>
      <w:r w:rsidRPr="004D63E3">
        <w:rPr>
          <w:lang w:val="en-GB"/>
        </w:rPr>
        <w:t>PAT</w:t>
      </w:r>
      <w:r w:rsidRPr="004D63E3">
        <w:rPr>
          <w:vertAlign w:val="subscript"/>
          <w:lang w:val="en-GB"/>
        </w:rPr>
        <w:t>filtered</w:t>
      </w:r>
      <w:r w:rsidRPr="004D63E3">
        <w:rPr>
          <w:lang w:val="en-GB"/>
        </w:rPr>
        <w:t xml:space="preserve"> = 1/PAT</w:t>
      </w:r>
      <w:r w:rsidRPr="004D63E3">
        <w:rPr>
          <w:vertAlign w:val="subscript"/>
          <w:lang w:val="en-GB"/>
        </w:rPr>
        <w:t>filtered</w:t>
      </w:r>
    </w:p>
    <w:p w14:paraId="18B94A6B" w14:textId="77777777" w:rsidR="0094230B" w:rsidRPr="004D63E3" w:rsidRDefault="0094230B">
      <w:pPr>
        <w:jc w:val="both"/>
        <w:rPr>
          <w:lang w:val="en-GB"/>
        </w:rPr>
      </w:pPr>
    </w:p>
    <w:p w14:paraId="17689E0D" w14:textId="77777777" w:rsidR="0094230B" w:rsidRDefault="004D63E3">
      <w:pPr>
        <w:jc w:val="both"/>
      </w:pPr>
      <w:r w:rsidRPr="004D63E3">
        <w:rPr>
          <w:lang w:val="en-GB"/>
        </w:rPr>
        <w:t xml:space="preserve">Advanced machine learning models can of course catch the inverse relationship without this preprocessing step, but it could have an impact on more simple models.  For this reason, we try each model with and without inverted PAT. </w:t>
      </w:r>
      <w:r>
        <w:t>This step is done just after the data interpolation.</w:t>
      </w:r>
    </w:p>
    <w:p w14:paraId="23840E86" w14:textId="77777777" w:rsidR="0094230B" w:rsidRDefault="0094230B"/>
    <w:p w14:paraId="1C2DEE31" w14:textId="77777777" w:rsidR="0094230B" w:rsidRDefault="004D63E3">
      <w:pPr>
        <w:pStyle w:val="Titre3"/>
        <w:numPr>
          <w:ilvl w:val="0"/>
          <w:numId w:val="13"/>
        </w:numPr>
      </w:pPr>
      <w:bookmarkStart w:id="69" w:name="_41g0ixn6ckc3" w:colFirst="0" w:colLast="0"/>
      <w:bookmarkEnd w:id="69"/>
      <w:r>
        <w:t>Normalization</w:t>
      </w:r>
    </w:p>
    <w:p w14:paraId="29179A87" w14:textId="77777777" w:rsidR="0094230B" w:rsidRDefault="0094230B"/>
    <w:p w14:paraId="099006E3" w14:textId="77777777" w:rsidR="0094230B" w:rsidRPr="004D63E3" w:rsidRDefault="004D63E3">
      <w:pPr>
        <w:rPr>
          <w:lang w:val="en-GB"/>
        </w:rPr>
      </w:pPr>
      <w:r w:rsidRPr="004D63E3">
        <w:rPr>
          <w:lang w:val="en-GB"/>
        </w:rPr>
        <w:t xml:space="preserve">Finally, the last step of the data pre-processing is the normalization. We use the standard scaler from the module sklearn.preprocessing over the PAT filtered. This function do the following operation : </w:t>
      </w:r>
    </w:p>
    <w:p w14:paraId="7564DDC5" w14:textId="77777777" w:rsidR="0094230B" w:rsidRPr="004D63E3" w:rsidRDefault="0094230B">
      <w:pPr>
        <w:rPr>
          <w:lang w:val="en-GB"/>
        </w:rPr>
      </w:pPr>
    </w:p>
    <w:p w14:paraId="399CCE52" w14:textId="6E097854" w:rsidR="0094230B" w:rsidRPr="004D63E3" w:rsidRDefault="004D63E3">
      <w:pPr>
        <w:rPr>
          <w:lang w:val="en-GB"/>
        </w:rPr>
      </w:pPr>
      <w:r w:rsidRPr="004D63E3">
        <w:rPr>
          <w:lang w:val="en-GB"/>
        </w:rPr>
        <w:t>PAT</w:t>
      </w:r>
      <w:r w:rsidRPr="004D63E3">
        <w:rPr>
          <w:vertAlign w:val="subscript"/>
          <w:lang w:val="en-GB"/>
        </w:rPr>
        <w:t>filtered</w:t>
      </w:r>
      <w:r w:rsidRPr="004D63E3">
        <w:rPr>
          <w:lang w:val="en-GB"/>
        </w:rPr>
        <w:t xml:space="preserve"> = </w:t>
      </w:r>
      <w:ins w:id="70" w:author="VILLENEUVE Emma 254514" w:date="2023-12-18T18:44:00Z">
        <w:r w:rsidR="00133DC6">
          <w:rPr>
            <w:lang w:val="en-GB"/>
          </w:rPr>
          <w:t>(</w:t>
        </w:r>
      </w:ins>
      <w:r w:rsidRPr="004D63E3">
        <w:rPr>
          <w:lang w:val="en-GB"/>
        </w:rPr>
        <w:t>PAT</w:t>
      </w:r>
      <w:r w:rsidRPr="004D63E3">
        <w:rPr>
          <w:vertAlign w:val="subscript"/>
          <w:lang w:val="en-GB"/>
        </w:rPr>
        <w:t>filtered</w:t>
      </w:r>
      <w:r w:rsidRPr="004D63E3">
        <w:rPr>
          <w:lang w:val="en-GB"/>
        </w:rPr>
        <w:t xml:space="preserve"> </w:t>
      </w:r>
      <w:del w:id="71" w:author="VILLENEUVE Emma 254514" w:date="2023-12-18T18:45:00Z">
        <w:r w:rsidRPr="004D63E3" w:rsidDel="00133DC6">
          <w:rPr>
            <w:lang w:val="en-GB"/>
          </w:rPr>
          <w:delText>-</w:delText>
        </w:r>
      </w:del>
      <w:ins w:id="72" w:author="VILLENEUVE Emma 254514" w:date="2023-12-18T18:45:00Z">
        <w:r w:rsidR="00133DC6">
          <w:rPr>
            <w:lang w:val="en-GB"/>
          </w:rPr>
          <w:t>–</w:t>
        </w:r>
      </w:ins>
      <w:r w:rsidRPr="004D63E3">
        <w:rPr>
          <w:lang w:val="en-GB"/>
        </w:rPr>
        <w:t xml:space="preserve"> mean</w:t>
      </w:r>
      <w:ins w:id="73" w:author="VILLENEUVE Emma 254514" w:date="2023-12-18T18:45:00Z">
        <w:r w:rsidR="00133DC6">
          <w:rPr>
            <w:lang w:val="en-GB"/>
          </w:rPr>
          <w:t>)</w:t>
        </w:r>
      </w:ins>
      <w:r w:rsidRPr="004D63E3">
        <w:rPr>
          <w:lang w:val="en-GB"/>
        </w:rPr>
        <w:t xml:space="preserve"> / standard deviation</w:t>
      </w:r>
    </w:p>
    <w:p w14:paraId="4FA3EE17" w14:textId="77777777" w:rsidR="0094230B" w:rsidRPr="004D63E3" w:rsidRDefault="0094230B">
      <w:pPr>
        <w:rPr>
          <w:lang w:val="en-GB"/>
        </w:rPr>
      </w:pPr>
    </w:p>
    <w:p w14:paraId="5EF1BB13" w14:textId="7D082E73" w:rsidR="0094230B" w:rsidRPr="004D63E3" w:rsidRDefault="004D63E3">
      <w:pPr>
        <w:rPr>
          <w:lang w:val="en-GB"/>
        </w:rPr>
      </w:pPr>
      <w:r w:rsidRPr="004D63E3">
        <w:rPr>
          <w:lang w:val="en-GB"/>
        </w:rPr>
        <w:t xml:space="preserve">It allows all </w:t>
      </w:r>
      <w:del w:id="74" w:author="VILLENEUVE Emma 254514" w:date="2023-12-18T18:45:00Z">
        <w:r w:rsidRPr="004D63E3" w:rsidDel="00133DC6">
          <w:rPr>
            <w:lang w:val="en-GB"/>
          </w:rPr>
          <w:delText xml:space="preserve">data </w:delText>
        </w:r>
      </w:del>
      <w:ins w:id="75" w:author="VILLENEUVE Emma 254514" w:date="2023-12-18T18:45:00Z">
        <w:r w:rsidR="00133DC6">
          <w:rPr>
            <w:lang w:val="en-GB"/>
          </w:rPr>
          <w:t xml:space="preserve">variables </w:t>
        </w:r>
      </w:ins>
      <w:r w:rsidRPr="004D63E3">
        <w:rPr>
          <w:lang w:val="en-GB"/>
        </w:rPr>
        <w:t xml:space="preserve">to be scaled to the same scale. In our case, this may improve only slightly algorithm performance, as this is our only input feature. It could become more </w:t>
      </w:r>
      <w:r w:rsidRPr="004D63E3">
        <w:rPr>
          <w:lang w:val="en-GB"/>
        </w:rPr>
        <w:lastRenderedPageBreak/>
        <w:t xml:space="preserve">significant if the model is trained on different patients, to normalize all data between patients in the same way. </w:t>
      </w:r>
    </w:p>
    <w:p w14:paraId="7AA2B61E" w14:textId="77777777" w:rsidR="0094230B" w:rsidRPr="004D63E3" w:rsidRDefault="0094230B">
      <w:pPr>
        <w:rPr>
          <w:lang w:val="en-GB"/>
        </w:rPr>
      </w:pPr>
    </w:p>
    <w:p w14:paraId="4F31A485" w14:textId="77777777" w:rsidR="0094230B" w:rsidRPr="004D63E3" w:rsidRDefault="0094230B">
      <w:pPr>
        <w:rPr>
          <w:lang w:val="en-GB"/>
        </w:rPr>
      </w:pPr>
    </w:p>
    <w:p w14:paraId="3E815377" w14:textId="77777777" w:rsidR="0094230B" w:rsidRPr="004D63E3" w:rsidRDefault="0094230B">
      <w:pPr>
        <w:rPr>
          <w:b/>
          <w:lang w:val="en-GB"/>
        </w:rPr>
      </w:pPr>
    </w:p>
    <w:p w14:paraId="026BCB35" w14:textId="77777777" w:rsidR="0094230B" w:rsidRPr="004D63E3" w:rsidRDefault="004D63E3">
      <w:pPr>
        <w:pStyle w:val="Titre2"/>
        <w:numPr>
          <w:ilvl w:val="0"/>
          <w:numId w:val="8"/>
        </w:numPr>
        <w:rPr>
          <w:lang w:val="en-GB"/>
        </w:rPr>
      </w:pPr>
      <w:bookmarkStart w:id="76" w:name="_95nmsee8cbqn" w:colFirst="0" w:colLast="0"/>
      <w:bookmarkEnd w:id="76"/>
      <w:r w:rsidRPr="004D63E3">
        <w:rPr>
          <w:lang w:val="en-GB"/>
        </w:rPr>
        <w:t>Machine Learning and Deep Learning models</w:t>
      </w:r>
    </w:p>
    <w:p w14:paraId="7C5F74F6" w14:textId="77777777" w:rsidR="0094230B" w:rsidRPr="004D63E3" w:rsidRDefault="0094230B">
      <w:pPr>
        <w:ind w:left="1440"/>
        <w:rPr>
          <w:lang w:val="en-GB"/>
        </w:rPr>
      </w:pPr>
    </w:p>
    <w:p w14:paraId="7516F0DC" w14:textId="4F0F037D" w:rsidR="0094230B" w:rsidRPr="004D63E3" w:rsidDel="00133DC6" w:rsidRDefault="004D63E3">
      <w:pPr>
        <w:rPr>
          <w:del w:id="77" w:author="VILLENEUVE Emma 254514" w:date="2023-12-18T18:46:00Z"/>
          <w:lang w:val="en-GB"/>
        </w:rPr>
      </w:pPr>
      <w:r w:rsidRPr="004D63E3">
        <w:rPr>
          <w:lang w:val="en-GB"/>
        </w:rPr>
        <w:t>In this project, the following main classes of models were tried out: linear</w:t>
      </w:r>
      <w:del w:id="78" w:author="VILLENEUVE Emma 254514" w:date="2023-12-19T13:56:00Z">
        <w:r w:rsidRPr="004D63E3" w:rsidDel="009A13D5">
          <w:rPr>
            <w:lang w:val="en-GB"/>
          </w:rPr>
          <w:delText xml:space="preserve"> regression model</w:delText>
        </w:r>
      </w:del>
      <w:r w:rsidRPr="004D63E3">
        <w:rPr>
          <w:lang w:val="en-GB"/>
        </w:rPr>
        <w:t>, polynomial</w:t>
      </w:r>
      <w:del w:id="79" w:author="VILLENEUVE Emma 254514" w:date="2023-12-19T13:56:00Z">
        <w:r w:rsidRPr="004D63E3" w:rsidDel="009A13D5">
          <w:rPr>
            <w:lang w:val="en-GB"/>
          </w:rPr>
          <w:delText xml:space="preserve"> regression model</w:delText>
        </w:r>
      </w:del>
      <w:r w:rsidRPr="004D63E3">
        <w:rPr>
          <w:lang w:val="en-GB"/>
        </w:rPr>
        <w:t>, Support Vector Machine model and two deep learning models, beeing the Multilayer Perceptron</w:t>
      </w:r>
      <w:ins w:id="80" w:author="VILLENEUVE Emma 254514" w:date="2023-12-19T13:56:00Z">
        <w:r w:rsidR="009A13D5">
          <w:rPr>
            <w:lang w:val="en-GB"/>
          </w:rPr>
          <w:t xml:space="preserve"> </w:t>
        </w:r>
      </w:ins>
      <w:r w:rsidRPr="004D63E3">
        <w:rPr>
          <w:lang w:val="en-GB"/>
        </w:rPr>
        <w:t>(MLP) regressor and the Long Short-Term Memory (LSTM)  neural network. All these models are regression models, as the goal is to predict the</w:t>
      </w:r>
      <w:del w:id="81" w:author="VILLENEUVE Emma 254514" w:date="2023-12-19T13:56:00Z">
        <w:r w:rsidRPr="004D63E3" w:rsidDel="009A13D5">
          <w:rPr>
            <w:lang w:val="en-GB"/>
          </w:rPr>
          <w:delText xml:space="preserve"> </w:delText>
        </w:r>
      </w:del>
      <w:r w:rsidRPr="004D63E3">
        <w:rPr>
          <w:lang w:val="en-GB"/>
        </w:rPr>
        <w:t xml:space="preserve"> blood pressure from the PAT and not </w:t>
      </w:r>
      <w:ins w:id="82" w:author="VILLENEUVE Emma 254514" w:date="2023-12-19T13:56:00Z">
        <w:r w:rsidR="009A13D5">
          <w:rPr>
            <w:lang w:val="en-GB"/>
          </w:rPr>
          <w:t xml:space="preserve">to </w:t>
        </w:r>
      </w:ins>
      <w:r w:rsidRPr="004D63E3">
        <w:rPr>
          <w:lang w:val="en-GB"/>
        </w:rPr>
        <w:t xml:space="preserve">do a classification. In order to compare the effect of the different preprocessing steps on the prediction accuracy of blood pressure, all models were tried out with the PAT data with no preprocessing, </w:t>
      </w:r>
      <w:ins w:id="83" w:author="VILLENEUVE Emma 254514" w:date="2023-12-19T13:57:00Z">
        <w:r w:rsidR="009A13D5">
          <w:rPr>
            <w:lang w:val="en-GB"/>
          </w:rPr>
          <w:t xml:space="preserve">the </w:t>
        </w:r>
      </w:ins>
      <w:r w:rsidRPr="004D63E3">
        <w:rPr>
          <w:lang w:val="en-GB"/>
        </w:rPr>
        <w:t>inverted</w:t>
      </w:r>
      <w:ins w:id="84" w:author="VILLENEUVE Emma 254514" w:date="2023-12-19T13:57:00Z">
        <w:r w:rsidR="009A13D5">
          <w:rPr>
            <w:lang w:val="en-GB"/>
          </w:rPr>
          <w:t xml:space="preserve"> PAT</w:t>
        </w:r>
      </w:ins>
      <w:r w:rsidRPr="004D63E3">
        <w:rPr>
          <w:lang w:val="en-GB"/>
        </w:rPr>
        <w:t>, with normalization and with</w:t>
      </w:r>
      <w:del w:id="85" w:author="VILLENEUVE Emma 254514" w:date="2023-12-19T13:57:00Z">
        <w:r w:rsidRPr="004D63E3" w:rsidDel="009A13D5">
          <w:rPr>
            <w:lang w:val="en-GB"/>
          </w:rPr>
          <w:delText xml:space="preserve"> </w:delText>
        </w:r>
      </w:del>
      <w:r w:rsidRPr="004D63E3">
        <w:rPr>
          <w:lang w:val="en-GB"/>
        </w:rPr>
        <w:t xml:space="preserve"> both normalization and inverted PAT. In addition, for model selection by cross validation, different approaches of cross validation w</w:t>
      </w:r>
      <w:ins w:id="86" w:author="VILLENEUVE Emma 254514" w:date="2023-12-19T13:57:00Z">
        <w:r w:rsidR="009A13D5">
          <w:rPr>
            <w:lang w:val="en-GB"/>
          </w:rPr>
          <w:t>ere</w:t>
        </w:r>
      </w:ins>
      <w:del w:id="87" w:author="VILLENEUVE Emma 254514" w:date="2023-12-19T13:57:00Z">
        <w:r w:rsidRPr="004D63E3" w:rsidDel="009A13D5">
          <w:rPr>
            <w:lang w:val="en-GB"/>
          </w:rPr>
          <w:delText>as</w:delText>
        </w:r>
      </w:del>
      <w:r w:rsidRPr="004D63E3">
        <w:rPr>
          <w:lang w:val="en-GB"/>
        </w:rPr>
        <w:t xml:space="preserve"> </w:t>
      </w:r>
      <w:del w:id="88" w:author="VILLENEUVE Emma 254514" w:date="2023-12-19T13:57:00Z">
        <w:r w:rsidRPr="004D63E3" w:rsidDel="009A13D5">
          <w:rPr>
            <w:lang w:val="en-GB"/>
          </w:rPr>
          <w:delText xml:space="preserve">done for </w:delText>
        </w:r>
      </w:del>
      <w:ins w:id="89" w:author="VILLENEUVE Emma 254514" w:date="2023-12-19T13:57:00Z">
        <w:r w:rsidR="009A13D5">
          <w:rPr>
            <w:lang w:val="en-GB"/>
          </w:rPr>
          <w:t xml:space="preserve">applied to </w:t>
        </w:r>
      </w:ins>
      <w:r w:rsidRPr="004D63E3">
        <w:rPr>
          <w:lang w:val="en-GB"/>
        </w:rPr>
        <w:t>each model, beeing train-test split, rolling train test split and time-series-split. The results of all the models were compared by the Root Mean Square Error (RMSE) on test samples and the accuracy score of prediction, R^2. The summary of the results from all the models is provided</w:t>
      </w:r>
      <w:del w:id="90" w:author="VILLENEUVE Emma 254514" w:date="2023-12-19T13:58:00Z">
        <w:r w:rsidRPr="004D63E3" w:rsidDel="009A13D5">
          <w:rPr>
            <w:lang w:val="en-GB"/>
          </w:rPr>
          <w:delText xml:space="preserve"> </w:delText>
        </w:r>
      </w:del>
      <w:r w:rsidRPr="004D63E3">
        <w:rPr>
          <w:lang w:val="en-GB"/>
        </w:rPr>
        <w:t xml:space="preserve"> in the Appendix</w:t>
      </w:r>
      <w:r w:rsidRPr="004D63E3">
        <w:rPr>
          <w:i/>
          <w:lang w:val="en-GB"/>
        </w:rPr>
        <w:t>.</w:t>
      </w:r>
    </w:p>
    <w:p w14:paraId="0C2323A2" w14:textId="77777777" w:rsidR="0094230B" w:rsidRPr="004D63E3" w:rsidRDefault="0094230B">
      <w:pPr>
        <w:rPr>
          <w:lang w:val="en-GB"/>
        </w:rPr>
        <w:pPrChange w:id="91" w:author="VILLENEUVE Emma 254514" w:date="2023-12-18T18:46:00Z">
          <w:pPr>
            <w:pStyle w:val="Titre3"/>
          </w:pPr>
        </w:pPrChange>
      </w:pPr>
      <w:bookmarkStart w:id="92" w:name="_o0oi05l2yivw" w:colFirst="0" w:colLast="0"/>
      <w:bookmarkEnd w:id="92"/>
    </w:p>
    <w:p w14:paraId="3B1AAD22" w14:textId="77777777" w:rsidR="0094230B" w:rsidRDefault="004D63E3">
      <w:pPr>
        <w:pStyle w:val="Titre3"/>
        <w:numPr>
          <w:ilvl w:val="0"/>
          <w:numId w:val="1"/>
        </w:numPr>
      </w:pPr>
      <w:bookmarkStart w:id="93" w:name="_kzq7izk9ai7a" w:colFirst="0" w:colLast="0"/>
      <w:bookmarkEnd w:id="93"/>
      <w:r>
        <w:t>Regression models</w:t>
      </w:r>
    </w:p>
    <w:p w14:paraId="0970BC6F" w14:textId="77777777" w:rsidR="0094230B" w:rsidRDefault="004D63E3">
      <w:r>
        <w:t xml:space="preserve"> </w:t>
      </w:r>
    </w:p>
    <w:p w14:paraId="44F9A1F3" w14:textId="77777777" w:rsidR="0094230B" w:rsidRPr="004D63E3" w:rsidRDefault="004D63E3">
      <w:pPr>
        <w:rPr>
          <w:lang w:val="en-GB"/>
        </w:rPr>
      </w:pPr>
      <w:r w:rsidRPr="004D63E3">
        <w:rPr>
          <w:lang w:val="en-GB"/>
        </w:rPr>
        <w:t xml:space="preserve">The simplest form for regression is the linear regression model, where the response variable Y is related to the explanatory variable X by </w:t>
      </w:r>
    </w:p>
    <w:p w14:paraId="37C6C6E3" w14:textId="77777777" w:rsidR="0094230B" w:rsidRPr="004D63E3" w:rsidRDefault="0094230B">
      <w:pPr>
        <w:ind w:left="720"/>
        <w:rPr>
          <w:lang w:val="en-GB"/>
        </w:rPr>
      </w:pPr>
    </w:p>
    <w:p w14:paraId="5FC8C39C" w14:textId="77777777" w:rsidR="0094230B" w:rsidRPr="004D63E3" w:rsidRDefault="004D63E3">
      <w:pPr>
        <w:ind w:left="720"/>
        <w:rPr>
          <w:lang w:val="en-GB"/>
        </w:rPr>
      </w:pPr>
      <w:r w:rsidRPr="004D63E3">
        <w:rPr>
          <w:lang w:val="en-GB"/>
        </w:rPr>
        <w:t>Y  =X*beta  + e (error term)</w:t>
      </w:r>
    </w:p>
    <w:p w14:paraId="34052D03" w14:textId="77777777" w:rsidR="0094230B" w:rsidRPr="004D63E3" w:rsidRDefault="0094230B">
      <w:pPr>
        <w:ind w:left="720"/>
        <w:rPr>
          <w:lang w:val="en-GB"/>
        </w:rPr>
      </w:pPr>
    </w:p>
    <w:p w14:paraId="459C90CD" w14:textId="77777777" w:rsidR="0094230B" w:rsidRPr="004D63E3" w:rsidRDefault="004D63E3">
      <w:pPr>
        <w:rPr>
          <w:lang w:val="en-GB"/>
        </w:rPr>
      </w:pPr>
      <w:r w:rsidRPr="004D63E3">
        <w:rPr>
          <w:lang w:val="en-GB"/>
        </w:rPr>
        <w:t xml:space="preserve">It is a parametric model, with a quantitative response vs one or several explanatory variables, and is a very simple approach for supervised learning. It can be regarded as a too simple model, but at the same time it can be useful to understand this in order to implement and understand the behavior of more complex models, as many other models can be seen as a generalization of the linear model. </w:t>
      </w:r>
    </w:p>
    <w:p w14:paraId="226BD19B" w14:textId="77777777" w:rsidR="0094230B" w:rsidRPr="004D63E3" w:rsidRDefault="0094230B">
      <w:pPr>
        <w:ind w:left="720"/>
        <w:rPr>
          <w:lang w:val="en-GB"/>
        </w:rPr>
      </w:pPr>
    </w:p>
    <w:p w14:paraId="1D54E594" w14:textId="77777777" w:rsidR="0094230B" w:rsidRPr="004D63E3" w:rsidRDefault="004D63E3">
      <w:pPr>
        <w:rPr>
          <w:b/>
          <w:lang w:val="en-GB"/>
        </w:rPr>
      </w:pPr>
      <w:r w:rsidRPr="004D63E3">
        <w:rPr>
          <w:b/>
          <w:lang w:val="en-GB"/>
        </w:rPr>
        <w:t>Polynomial regression model</w:t>
      </w:r>
    </w:p>
    <w:p w14:paraId="5CF81011" w14:textId="6F0BA5CE" w:rsidR="0094230B" w:rsidRDefault="004D63E3">
      <w:pPr>
        <w:rPr>
          <w:i/>
        </w:rPr>
      </w:pPr>
      <w:r w:rsidRPr="004D63E3">
        <w:rPr>
          <w:lang w:val="en-GB"/>
        </w:rPr>
        <w:t xml:space="preserve">The polynomial regression model is an extension of the linear regression model, which includes powers of X in the regression. </w:t>
      </w:r>
      <w:r>
        <w:t>Mathematically, the model is described</w:t>
      </w:r>
      <w:ins w:id="94" w:author="VILLENEUVE Emma 254514" w:date="2023-12-19T13:59:00Z">
        <w:r w:rsidR="009A13D5">
          <w:t xml:space="preserve"> </w:t>
        </w:r>
      </w:ins>
      <w:r>
        <w:t xml:space="preserve">by: </w:t>
      </w:r>
    </w:p>
    <w:p w14:paraId="338D49F2" w14:textId="77777777" w:rsidR="0094230B" w:rsidRDefault="0094230B">
      <w:pPr>
        <w:ind w:left="720"/>
        <w:rPr>
          <w:i/>
        </w:rPr>
      </w:pPr>
    </w:p>
    <w:p w14:paraId="4E5AA6B9" w14:textId="77777777" w:rsidR="0094230B" w:rsidRDefault="004D63E3">
      <w:r>
        <w:rPr>
          <w:noProof/>
          <w:lang w:val="fr-FR"/>
        </w:rPr>
        <w:drawing>
          <wp:inline distT="114300" distB="114300" distL="114300" distR="114300" wp14:anchorId="4252949C" wp14:editId="751C0434">
            <wp:extent cx="2795130" cy="1427513"/>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95130" cy="1427513"/>
                    </a:xfrm>
                    <a:prstGeom prst="rect">
                      <a:avLst/>
                    </a:prstGeom>
                    <a:ln/>
                  </pic:spPr>
                </pic:pic>
              </a:graphicData>
            </a:graphic>
          </wp:inline>
        </w:drawing>
      </w:r>
    </w:p>
    <w:p w14:paraId="06BAF0EF" w14:textId="77777777" w:rsidR="0094230B" w:rsidRPr="004D63E3" w:rsidRDefault="004D63E3">
      <w:pPr>
        <w:rPr>
          <w:i/>
          <w:lang w:val="en-GB"/>
        </w:rPr>
      </w:pPr>
      <w:r w:rsidRPr="004D63E3">
        <w:rPr>
          <w:i/>
          <w:lang w:val="en-GB"/>
        </w:rPr>
        <w:t>(write the formula in latex)</w:t>
      </w:r>
    </w:p>
    <w:p w14:paraId="4CB9BF9D" w14:textId="0E4E5B27" w:rsidR="0094230B" w:rsidRPr="004D63E3" w:rsidRDefault="009A13D5">
      <w:pPr>
        <w:ind w:left="720"/>
        <w:rPr>
          <w:i/>
          <w:lang w:val="en-GB"/>
        </w:rPr>
      </w:pPr>
      <w:ins w:id="95" w:author="VILLENEUVE Emma 254514" w:date="2023-12-19T13:59:00Z">
        <w:r>
          <w:rPr>
            <w:i/>
            <w:lang w:val="en-GB"/>
          </w:rPr>
          <w:t xml:space="preserve">  </w:t>
        </w:r>
      </w:ins>
    </w:p>
    <w:p w14:paraId="0CF8CC1F" w14:textId="77777777" w:rsidR="0094230B" w:rsidRPr="004D63E3" w:rsidRDefault="004D63E3">
      <w:pPr>
        <w:rPr>
          <w:lang w:val="en-GB"/>
        </w:rPr>
      </w:pPr>
      <w:r w:rsidRPr="004D63E3">
        <w:rPr>
          <w:lang w:val="en-GB"/>
        </w:rPr>
        <w:lastRenderedPageBreak/>
        <w:t xml:space="preserve">For this project, we choose a model of degree 3, as this yields the smallest r^2 and rmse compared to degrees of 2, 4 and 5. </w:t>
      </w:r>
    </w:p>
    <w:p w14:paraId="3FBB6BD2" w14:textId="77777777" w:rsidR="0094230B" w:rsidRPr="004D63E3" w:rsidRDefault="0094230B">
      <w:pPr>
        <w:ind w:left="720"/>
        <w:rPr>
          <w:lang w:val="en-GB"/>
        </w:rPr>
      </w:pPr>
    </w:p>
    <w:p w14:paraId="142437BA" w14:textId="77777777" w:rsidR="0094230B" w:rsidRPr="004D63E3" w:rsidRDefault="004D63E3">
      <w:pPr>
        <w:rPr>
          <w:lang w:val="en-GB"/>
        </w:rPr>
      </w:pPr>
      <w:r w:rsidRPr="004D63E3">
        <w:rPr>
          <w:b/>
          <w:lang w:val="en-GB"/>
        </w:rPr>
        <w:t xml:space="preserve">Support Vector Regression (SVRR) </w:t>
      </w:r>
      <w:r w:rsidRPr="004D63E3">
        <w:rPr>
          <w:lang w:val="en-GB"/>
        </w:rPr>
        <w:t>is a regression function that is generalized by support vector machines (SVM), which is a machine learning model</w:t>
      </w:r>
      <w:del w:id="96" w:author="VILLENEUVE Emma 254514" w:date="2023-12-19T14:01:00Z">
        <w:r w:rsidRPr="004D63E3" w:rsidDel="009A13D5">
          <w:rPr>
            <w:lang w:val="en-GB"/>
          </w:rPr>
          <w:delText xml:space="preserve"> </w:delText>
        </w:r>
      </w:del>
      <w:r w:rsidRPr="004D63E3">
        <w:rPr>
          <w:lang w:val="en-GB"/>
        </w:rPr>
        <w:t xml:space="preserve"> used for classification on continuous data </w:t>
      </w:r>
      <w:r w:rsidRPr="004D63E3">
        <w:rPr>
          <w:i/>
          <w:lang w:val="en-GB"/>
        </w:rPr>
        <w:t>(source)</w:t>
      </w:r>
      <w:r w:rsidRPr="004D63E3">
        <w:rPr>
          <w:lang w:val="en-GB"/>
        </w:rPr>
        <w:t>. Unlike the linear regression, where the goal is to fit a regression line to the data such that the deviation of the  data points from the regression line is minimized, the SVR model sets a threshold error allowance around the regression line such that all the data points within this threshold is</w:t>
      </w:r>
      <w:del w:id="97" w:author="VILLENEUVE Emma 254514" w:date="2023-12-19T14:24:00Z">
        <w:r w:rsidRPr="004D63E3" w:rsidDel="00322FA4">
          <w:rPr>
            <w:lang w:val="en-GB"/>
          </w:rPr>
          <w:delText xml:space="preserve"> </w:delText>
        </w:r>
      </w:del>
      <w:r w:rsidRPr="004D63E3">
        <w:rPr>
          <w:lang w:val="en-GB"/>
        </w:rPr>
        <w:t xml:space="preserve"> not penalized for their error. In this project, we use the SVR model from the python machine learning library scikit.</w:t>
      </w:r>
    </w:p>
    <w:p w14:paraId="4C7A8547" w14:textId="77777777" w:rsidR="0094230B" w:rsidRPr="004D63E3" w:rsidRDefault="0094230B">
      <w:pPr>
        <w:rPr>
          <w:lang w:val="en-GB"/>
        </w:rPr>
      </w:pPr>
    </w:p>
    <w:p w14:paraId="1357E32A" w14:textId="77777777" w:rsidR="0094230B" w:rsidRPr="004D63E3" w:rsidRDefault="004D63E3">
      <w:pPr>
        <w:rPr>
          <w:lang w:val="en-GB"/>
        </w:rPr>
      </w:pPr>
      <w:r w:rsidRPr="004D63E3">
        <w:rPr>
          <w:lang w:val="en-GB"/>
        </w:rPr>
        <w:t xml:space="preserve">For the deep learning models, we study the performance of </w:t>
      </w:r>
      <w:del w:id="98" w:author="VILLENEUVE Emma 254514" w:date="2023-12-19T14:23:00Z">
        <w:r w:rsidRPr="004D63E3" w:rsidDel="00322FA4">
          <w:rPr>
            <w:lang w:val="en-GB"/>
          </w:rPr>
          <w:delText xml:space="preserve"> </w:delText>
        </w:r>
      </w:del>
      <w:r w:rsidRPr="004D63E3">
        <w:rPr>
          <w:lang w:val="en-GB"/>
        </w:rPr>
        <w:t>two neural networks, being the Multi-layer Perceptron regressor-</w:t>
      </w:r>
      <w:del w:id="99" w:author="VILLENEUVE Emma 254514" w:date="2023-12-19T14:23:00Z">
        <w:r w:rsidRPr="004D63E3" w:rsidDel="00322FA4">
          <w:rPr>
            <w:lang w:val="en-GB"/>
          </w:rPr>
          <w:delText xml:space="preserve"> </w:delText>
        </w:r>
      </w:del>
      <w:r w:rsidRPr="004D63E3">
        <w:rPr>
          <w:lang w:val="en-GB"/>
        </w:rPr>
        <w:t xml:space="preserve"> (MLP) and the Long Short-Term Memory (LSTM) </w:t>
      </w:r>
      <w:del w:id="100" w:author="VILLENEUVE Emma 254514" w:date="2023-12-19T14:24:00Z">
        <w:r w:rsidRPr="004D63E3" w:rsidDel="00322FA4">
          <w:rPr>
            <w:lang w:val="en-GB"/>
          </w:rPr>
          <w:delText xml:space="preserve"> </w:delText>
        </w:r>
      </w:del>
      <w:r w:rsidRPr="004D63E3">
        <w:rPr>
          <w:lang w:val="en-GB"/>
        </w:rPr>
        <w:t xml:space="preserve">neural network. In general, a neural network is a set of functions inspired by a biological brain. It is composed of different layers, the input layers, with the aim to predict a non-linear process </w:t>
      </w:r>
      <w:r w:rsidRPr="004D63E3">
        <w:rPr>
          <w:i/>
          <w:lang w:val="en-GB"/>
        </w:rPr>
        <w:t>(source)</w:t>
      </w:r>
      <w:r w:rsidRPr="004D63E3">
        <w:rPr>
          <w:lang w:val="en-GB"/>
        </w:rPr>
        <w:t xml:space="preserve">. </w:t>
      </w:r>
    </w:p>
    <w:p w14:paraId="2DB28B17" w14:textId="77777777" w:rsidR="0094230B" w:rsidRPr="004D63E3" w:rsidRDefault="0094230B">
      <w:pPr>
        <w:ind w:left="720"/>
        <w:rPr>
          <w:lang w:val="en-GB"/>
        </w:rPr>
      </w:pPr>
    </w:p>
    <w:p w14:paraId="358EBA1D" w14:textId="2E1C6A0B" w:rsidR="0094230B" w:rsidRPr="004D63E3" w:rsidRDefault="004D63E3">
      <w:pPr>
        <w:rPr>
          <w:lang w:val="en-GB"/>
        </w:rPr>
      </w:pPr>
      <w:r w:rsidRPr="004D63E3">
        <w:rPr>
          <w:lang w:val="en-GB"/>
        </w:rPr>
        <w:t>The MLP regressor implements a multi-layer perceptron</w:t>
      </w:r>
      <w:ins w:id="101" w:author="VILLENEUVE Emma 254514" w:date="2023-12-19T14:26:00Z">
        <w:r w:rsidR="00F23941">
          <w:rPr>
            <w:lang w:val="en-GB"/>
          </w:rPr>
          <w:t xml:space="preserve"> </w:t>
        </w:r>
      </w:ins>
      <w:r w:rsidRPr="004D63E3">
        <w:rPr>
          <w:lang w:val="en-GB"/>
        </w:rPr>
        <w:t xml:space="preserve">(MLP) that trains using  backpropagation, using the square error as the loss function and the output set of continuous values </w:t>
      </w:r>
      <w:r w:rsidRPr="004D63E3">
        <w:rPr>
          <w:i/>
          <w:lang w:val="en-GB"/>
        </w:rPr>
        <w:t>(source)</w:t>
      </w:r>
      <w:r w:rsidRPr="004D63E3">
        <w:rPr>
          <w:lang w:val="en-GB"/>
        </w:rPr>
        <w:t xml:space="preserve">. An LSTM neural network, is a recurrent neural network (RNN)  which has the ability to handle sequential data, such as time series </w:t>
      </w:r>
      <w:r w:rsidRPr="004D63E3">
        <w:rPr>
          <w:i/>
          <w:lang w:val="en-GB"/>
        </w:rPr>
        <w:t>(source)</w:t>
      </w:r>
      <w:r w:rsidRPr="004D63E3">
        <w:rPr>
          <w:lang w:val="en-GB"/>
        </w:rPr>
        <w:t>. LSTMs address this problem of learning long-term dependencies by introducing a memory cell, which is a container that can hold information for an extended period of time. This memory cell is composed of three gates; the input gate, the forget gate, and the output gate. The input gate controls what information is added to the memory cell. The forget gate controls what information is removed from the memory cell. And the output gate controls what information is output from the memory cell. This allows LSTM networks to selectively retain or discard information as it flows through the network, which allows them to learn long-term dependencies.</w:t>
      </w:r>
    </w:p>
    <w:p w14:paraId="3F86AC53" w14:textId="77777777" w:rsidR="0094230B" w:rsidRPr="004D63E3" w:rsidRDefault="0094230B">
      <w:pPr>
        <w:ind w:left="720"/>
        <w:rPr>
          <w:lang w:val="en-GB"/>
        </w:rPr>
      </w:pPr>
    </w:p>
    <w:p w14:paraId="2C8DB210" w14:textId="77777777" w:rsidR="0094230B" w:rsidRPr="004D63E3" w:rsidRDefault="004D63E3">
      <w:pPr>
        <w:rPr>
          <w:lang w:val="en-GB"/>
        </w:rPr>
      </w:pPr>
      <w:r w:rsidRPr="004D63E3">
        <w:rPr>
          <w:lang w:val="en-GB"/>
        </w:rPr>
        <w:t xml:space="preserve">For the purpose of this  project, LSTM is expected to be the most interesting, as this is a temporal model, really taking the time dependency of the data into consideration, opposed to the other models. The application of the simpler ML models can be seen as more of an investigation part of the  project, useful for studying particularly the importance of taking the time dependency of the data into account when modeling the blood pressure based on the PAT. Especially for further development of the study, with more data and the possibility of adding more features in the prediction of the blood pressure, the LSTM model (or this kind of model), will probably be the most interesting. </w:t>
      </w:r>
    </w:p>
    <w:p w14:paraId="52F4D558" w14:textId="77777777" w:rsidR="0094230B" w:rsidRPr="004D63E3" w:rsidRDefault="0094230B">
      <w:pPr>
        <w:ind w:left="720"/>
        <w:rPr>
          <w:lang w:val="en-GB"/>
        </w:rPr>
      </w:pPr>
    </w:p>
    <w:p w14:paraId="15A98064" w14:textId="77777777" w:rsidR="0094230B" w:rsidRPr="004D63E3" w:rsidRDefault="004D63E3">
      <w:pPr>
        <w:rPr>
          <w:lang w:val="en-GB"/>
        </w:rPr>
      </w:pPr>
      <w:r w:rsidRPr="004D63E3">
        <w:rPr>
          <w:lang w:val="en-GB"/>
        </w:rPr>
        <w:t xml:space="preserve">** Comparing the MLP (not time into account) - make small paragraph about taking time into account vs not, if it improves the prediction. </w:t>
      </w:r>
    </w:p>
    <w:p w14:paraId="22AF33A1" w14:textId="7911ED0F" w:rsidR="0094230B" w:rsidRPr="004D63E3" w:rsidDel="00F22A61" w:rsidRDefault="0094230B">
      <w:pPr>
        <w:ind w:left="720"/>
        <w:rPr>
          <w:del w:id="102" w:author="VILLENEUVE Emma 254514" w:date="2023-12-19T17:18:00Z"/>
          <w:lang w:val="en-GB"/>
        </w:rPr>
      </w:pPr>
    </w:p>
    <w:p w14:paraId="365C5CEA" w14:textId="3FC047B8" w:rsidR="0094230B" w:rsidRPr="004D63E3" w:rsidRDefault="004D63E3">
      <w:pPr>
        <w:rPr>
          <w:lang w:val="en-GB"/>
        </w:rPr>
      </w:pPr>
      <w:del w:id="103" w:author="VILLENEUVE Emma 254514" w:date="2023-12-19T17:18:00Z">
        <w:r w:rsidRPr="004D63E3" w:rsidDel="00F22A61">
          <w:rPr>
            <w:lang w:val="en-GB"/>
          </w:rPr>
          <w:tab/>
        </w:r>
      </w:del>
    </w:p>
    <w:p w14:paraId="1065440B" w14:textId="4E8C2DA4" w:rsidR="0094230B" w:rsidRPr="004D63E3" w:rsidDel="00F22A61" w:rsidRDefault="0094230B">
      <w:pPr>
        <w:rPr>
          <w:del w:id="104" w:author="VILLENEUVE Emma 254514" w:date="2023-12-19T17:18:00Z"/>
          <w:lang w:val="en-GB"/>
        </w:rPr>
      </w:pPr>
    </w:p>
    <w:p w14:paraId="17F014F8" w14:textId="77777777" w:rsidR="0094230B" w:rsidRDefault="004D63E3">
      <w:pPr>
        <w:pStyle w:val="Titre3"/>
        <w:numPr>
          <w:ilvl w:val="0"/>
          <w:numId w:val="1"/>
        </w:numPr>
      </w:pPr>
      <w:bookmarkStart w:id="105" w:name="_3kwduyxz5o3v" w:colFirst="0" w:colLast="0"/>
      <w:bookmarkEnd w:id="105"/>
      <w:r>
        <w:t>Cross-validation methods</w:t>
      </w:r>
    </w:p>
    <w:p w14:paraId="70611FB2" w14:textId="77777777" w:rsidR="0094230B" w:rsidRDefault="0094230B"/>
    <w:p w14:paraId="5909D2F1" w14:textId="77777777" w:rsidR="0094230B" w:rsidRPr="004D63E3" w:rsidRDefault="004D63E3">
      <w:pPr>
        <w:jc w:val="both"/>
        <w:rPr>
          <w:lang w:val="en-GB"/>
        </w:rPr>
      </w:pPr>
      <w:r w:rsidRPr="004D63E3">
        <w:rPr>
          <w:lang w:val="en-GB"/>
        </w:rPr>
        <w:t xml:space="preserve">To validate the models, we test its predictions on part of the dataset. To do this, we perform cross-validation by separating the dataset into a training set and a validation or testing set. </w:t>
      </w:r>
      <w:r w:rsidRPr="004D63E3">
        <w:rPr>
          <w:lang w:val="en-GB"/>
        </w:rPr>
        <w:lastRenderedPageBreak/>
        <w:t>This separation can be done in different ways and has an impact on the model training [4]. Indeed, the model will perform differently depending on the sets on which it has been trained. This part of the report presents the different methods used and their impacts.</w:t>
      </w:r>
    </w:p>
    <w:p w14:paraId="68EE5B50" w14:textId="77777777" w:rsidR="0094230B" w:rsidRPr="004D63E3" w:rsidRDefault="0094230B">
      <w:pPr>
        <w:jc w:val="both"/>
        <w:rPr>
          <w:lang w:val="en-GB"/>
        </w:rPr>
      </w:pPr>
    </w:p>
    <w:p w14:paraId="1B31FE41" w14:textId="77777777" w:rsidR="0094230B" w:rsidRDefault="004D63E3">
      <w:pPr>
        <w:jc w:val="both"/>
      </w:pPr>
      <w:r w:rsidRPr="004D63E3">
        <w:rPr>
          <w:lang w:val="en-GB"/>
        </w:rPr>
        <w:t xml:space="preserve">The first cross-validation method used is the train-test-split method, which is a general cross validation method, not taking the time series into consideration. To perform this method, we use a sklearn function named sklearn.model_selection which shuffles the data set and separates it into two sets of the desired size. Usually, the training set is around 70% of the dataset and the testing set is around 30%. </w:t>
      </w:r>
      <w:r>
        <w:t xml:space="preserve">This is the simplest separation method : </w:t>
      </w:r>
    </w:p>
    <w:p w14:paraId="67F3D68F" w14:textId="77777777" w:rsidR="0094230B" w:rsidRDefault="0094230B">
      <w:pPr>
        <w:jc w:val="both"/>
      </w:pPr>
    </w:p>
    <w:p w14:paraId="107B08B7" w14:textId="77777777" w:rsidR="0094230B" w:rsidRDefault="004D63E3">
      <w:pPr>
        <w:jc w:val="center"/>
      </w:pPr>
      <w:r>
        <w:rPr>
          <w:noProof/>
          <w:lang w:val="fr-FR"/>
        </w:rPr>
        <mc:AlternateContent>
          <mc:Choice Requires="wpg">
            <w:drawing>
              <wp:inline distT="114300" distB="114300" distL="114300" distR="114300" wp14:anchorId="4EDA2F6F" wp14:editId="235A8892">
                <wp:extent cx="4210050" cy="1266825"/>
                <wp:effectExtent l="0" t="0" r="0" b="0"/>
                <wp:docPr id="2" name="Groupe 2"/>
                <wp:cNvGraphicFramePr/>
                <a:graphic xmlns:a="http://schemas.openxmlformats.org/drawingml/2006/main">
                  <a:graphicData uri="http://schemas.microsoft.com/office/word/2010/wordprocessingGroup">
                    <wpg:wgp>
                      <wpg:cNvGrpSpPr/>
                      <wpg:grpSpPr>
                        <a:xfrm>
                          <a:off x="0" y="0"/>
                          <a:ext cx="4210050" cy="1266825"/>
                          <a:chOff x="1239850" y="464950"/>
                          <a:chExt cx="4194325" cy="1249675"/>
                        </a:xfrm>
                      </wpg:grpSpPr>
                      <wps:wsp>
                        <wps:cNvPr id="1" name="Rectangle 1"/>
                        <wps:cNvSpPr/>
                        <wps:spPr>
                          <a:xfrm>
                            <a:off x="1239875" y="464950"/>
                            <a:ext cx="4194300" cy="455400"/>
                          </a:xfrm>
                          <a:prstGeom prst="rect">
                            <a:avLst/>
                          </a:prstGeom>
                          <a:solidFill>
                            <a:srgbClr val="D0E0E3"/>
                          </a:solidFill>
                          <a:ln>
                            <a:noFill/>
                          </a:ln>
                        </wps:spPr>
                        <wps:txbx>
                          <w:txbxContent>
                            <w:p w14:paraId="398585D2"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 name="Zone de texte 3"/>
                        <wps:cNvSpPr txBox="1"/>
                        <wps:spPr>
                          <a:xfrm>
                            <a:off x="2973725" y="499000"/>
                            <a:ext cx="1685400" cy="387300"/>
                          </a:xfrm>
                          <a:prstGeom prst="rect">
                            <a:avLst/>
                          </a:prstGeom>
                          <a:noFill/>
                          <a:ln>
                            <a:noFill/>
                          </a:ln>
                        </wps:spPr>
                        <wps:txbx>
                          <w:txbxContent>
                            <w:p w14:paraId="06441BD4" w14:textId="77777777" w:rsidR="009A13D5" w:rsidRDefault="009A13D5">
                              <w:pPr>
                                <w:spacing w:line="240" w:lineRule="auto"/>
                                <w:textDirection w:val="btLr"/>
                              </w:pPr>
                              <w:r>
                                <w:rPr>
                                  <w:color w:val="000000"/>
                                  <w:sz w:val="28"/>
                                </w:rPr>
                                <w:t>Data set</w:t>
                              </w:r>
                            </w:p>
                          </w:txbxContent>
                        </wps:txbx>
                        <wps:bodyPr spcFirstLastPara="1" wrap="square" lIns="91425" tIns="91425" rIns="91425" bIns="91425" anchor="t" anchorCtr="0">
                          <a:noAutofit/>
                        </wps:bodyPr>
                      </wps:wsp>
                      <wps:wsp>
                        <wps:cNvPr id="4" name="Rectangle 4"/>
                        <wps:cNvSpPr/>
                        <wps:spPr>
                          <a:xfrm>
                            <a:off x="1239875" y="1237275"/>
                            <a:ext cx="2944800" cy="455400"/>
                          </a:xfrm>
                          <a:prstGeom prst="rect">
                            <a:avLst/>
                          </a:prstGeom>
                          <a:solidFill>
                            <a:srgbClr val="FFE599"/>
                          </a:solidFill>
                          <a:ln>
                            <a:noFill/>
                          </a:ln>
                        </wps:spPr>
                        <wps:txbx>
                          <w:txbxContent>
                            <w:p w14:paraId="6C3D616B"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5" name="Rectangle 5"/>
                        <wps:cNvSpPr/>
                        <wps:spPr>
                          <a:xfrm>
                            <a:off x="4184675" y="1237275"/>
                            <a:ext cx="1249500" cy="455400"/>
                          </a:xfrm>
                          <a:prstGeom prst="rect">
                            <a:avLst/>
                          </a:prstGeom>
                          <a:solidFill>
                            <a:srgbClr val="B6D7A8"/>
                          </a:solidFill>
                          <a:ln>
                            <a:noFill/>
                          </a:ln>
                        </wps:spPr>
                        <wps:txbx>
                          <w:txbxContent>
                            <w:p w14:paraId="6CA6BC57"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8" name="Zone de texte 8"/>
                        <wps:cNvSpPr txBox="1"/>
                        <wps:spPr>
                          <a:xfrm>
                            <a:off x="1239875" y="1259225"/>
                            <a:ext cx="2944800" cy="455400"/>
                          </a:xfrm>
                          <a:prstGeom prst="rect">
                            <a:avLst/>
                          </a:prstGeom>
                          <a:noFill/>
                          <a:ln>
                            <a:noFill/>
                          </a:ln>
                        </wps:spPr>
                        <wps:txbx>
                          <w:txbxContent>
                            <w:p w14:paraId="7BA1640B" w14:textId="77777777" w:rsidR="009A13D5" w:rsidRDefault="009A13D5">
                              <w:pPr>
                                <w:spacing w:line="240" w:lineRule="auto"/>
                                <w:jc w:val="center"/>
                                <w:textDirection w:val="btLr"/>
                              </w:pPr>
                              <w:r>
                                <w:rPr>
                                  <w:color w:val="000000"/>
                                  <w:sz w:val="28"/>
                                </w:rPr>
                                <w:t>Training set</w:t>
                              </w:r>
                            </w:p>
                          </w:txbxContent>
                        </wps:txbx>
                        <wps:bodyPr spcFirstLastPara="1" wrap="square" lIns="91425" tIns="91425" rIns="91425" bIns="91425" anchor="t" anchorCtr="0">
                          <a:noAutofit/>
                        </wps:bodyPr>
                      </wps:wsp>
                      <wps:wsp>
                        <wps:cNvPr id="11" name="Zone de texte 11"/>
                        <wps:cNvSpPr txBox="1"/>
                        <wps:spPr>
                          <a:xfrm>
                            <a:off x="4184675" y="1237275"/>
                            <a:ext cx="1249500" cy="455400"/>
                          </a:xfrm>
                          <a:prstGeom prst="rect">
                            <a:avLst/>
                          </a:prstGeom>
                          <a:noFill/>
                          <a:ln>
                            <a:noFill/>
                          </a:ln>
                        </wps:spPr>
                        <wps:txbx>
                          <w:txbxContent>
                            <w:p w14:paraId="728D51B7" w14:textId="77777777" w:rsidR="009A13D5" w:rsidRDefault="009A13D5">
                              <w:pPr>
                                <w:spacing w:line="240" w:lineRule="auto"/>
                                <w:jc w:val="center"/>
                                <w:textDirection w:val="btLr"/>
                              </w:pPr>
                              <w:r>
                                <w:rPr>
                                  <w:color w:val="000000"/>
                                  <w:sz w:val="28"/>
                                </w:rPr>
                                <w:t>Testing set</w:t>
                              </w:r>
                            </w:p>
                          </w:txbxContent>
                        </wps:txbx>
                        <wps:bodyPr spcFirstLastPara="1" wrap="square" lIns="91425" tIns="91425" rIns="91425" bIns="91425" anchor="t" anchorCtr="0">
                          <a:noAutofit/>
                        </wps:bodyPr>
                      </wps:wsp>
                      <wps:wsp>
                        <wps:cNvPr id="14" name="Connecteur droit avec flèche 14"/>
                        <wps:cNvCnPr/>
                        <wps:spPr>
                          <a:xfrm flipH="1">
                            <a:off x="3273900" y="929900"/>
                            <a:ext cx="222900" cy="300300"/>
                          </a:xfrm>
                          <a:prstGeom prst="straightConnector1">
                            <a:avLst/>
                          </a:prstGeom>
                          <a:noFill/>
                          <a:ln w="9525" cap="flat" cmpd="sng">
                            <a:solidFill>
                              <a:srgbClr val="000000"/>
                            </a:solidFill>
                            <a:prstDash val="solid"/>
                            <a:round/>
                            <a:headEnd type="none" w="med" len="med"/>
                            <a:tailEnd type="triangle" w="med" len="med"/>
                          </a:ln>
                        </wps:spPr>
                        <wps:bodyPr/>
                      </wps:wsp>
                      <wps:wsp>
                        <wps:cNvPr id="16" name="Connecteur droit avec flèche 16"/>
                        <wps:cNvCnPr/>
                        <wps:spPr>
                          <a:xfrm>
                            <a:off x="3516175" y="929900"/>
                            <a:ext cx="1094700" cy="3099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4EDA2F6F" id="Groupe 2" o:spid="_x0000_s1026" style="width:331.5pt;height:99.75pt;mso-position-horizontal-relative:char;mso-position-vertical-relative:line" coordorigin="12398,4649" coordsize="41943,1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">
                <v:rect id="Rectangle 1" o:spid="_x0000_s1027" style="position:absolute;left:12398;top:4649;width:41943;height: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" fillcolor="#d0e0e3" stroked="f">
                  <v:textbox inset="2.53958mm,2.53958mm,2.53958mm,2.53958mm">
                    <w:txbxContent>
                      <w:p w14:paraId="398585D2" w14:textId="77777777" w:rsidR="009A13D5" w:rsidRDefault="009A13D5">
                        <w:pPr>
                          <w:spacing w:line="240" w:lineRule="auto"/>
                          <w:jc w:val="center"/>
                          <w:textDirection w:val="btLr"/>
                        </w:pPr>
                      </w:p>
                    </w:txbxContent>
                  </v:textbox>
                </v:rect>
                <v:shapetype id="_x0000_t202" coordsize="21600,21600" o:spt="202" path="m,l,21600r21600,l21600,xe">
                  <v:stroke joinstyle="miter"/>
                  <v:path gradientshapeok="t" o:connecttype="rect"/>
                </v:shapetype>
                <v:shape id="Zone de texte 3" o:spid="_x0000_s1028" type="#_x0000_t202" style="position:absolute;left:29737;top:4990;width:16854;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06441BD4" w14:textId="77777777" w:rsidR="009A13D5" w:rsidRDefault="009A13D5">
                        <w:pPr>
                          <w:spacing w:line="240" w:lineRule="auto"/>
                          <w:textDirection w:val="btLr"/>
                        </w:pPr>
                        <w:r>
                          <w:rPr>
                            <w:color w:val="000000"/>
                            <w:sz w:val="28"/>
                          </w:rPr>
                          <w:t>Data set</w:t>
                        </w:r>
                      </w:p>
                    </w:txbxContent>
                  </v:textbox>
                </v:shape>
                <v:rect id="Rectangle 4" o:spid="_x0000_s1029" style="position:absolute;left:12398;top:12372;width:29448;height: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" fillcolor="#ffe599" stroked="f">
                  <v:textbox inset="2.53958mm,2.53958mm,2.53958mm,2.53958mm">
                    <w:txbxContent>
                      <w:p w14:paraId="6C3D616B" w14:textId="77777777" w:rsidR="009A13D5" w:rsidRDefault="009A13D5">
                        <w:pPr>
                          <w:spacing w:line="240" w:lineRule="auto"/>
                          <w:jc w:val="center"/>
                          <w:textDirection w:val="btLr"/>
                        </w:pPr>
                      </w:p>
                    </w:txbxContent>
                  </v:textbox>
                </v:rect>
                <v:rect id="Rectangle 5" o:spid="_x0000_s1030" style="position:absolute;left:41846;top:12372;width:12495;height:4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" fillcolor="#b6d7a8" stroked="f">
                  <v:textbox inset="2.53958mm,2.53958mm,2.53958mm,2.53958mm">
                    <w:txbxContent>
                      <w:p w14:paraId="6CA6BC57" w14:textId="77777777" w:rsidR="009A13D5" w:rsidRDefault="009A13D5">
                        <w:pPr>
                          <w:spacing w:line="240" w:lineRule="auto"/>
                          <w:jc w:val="center"/>
                          <w:textDirection w:val="btLr"/>
                        </w:pPr>
                      </w:p>
                    </w:txbxContent>
                  </v:textbox>
                </v:rect>
                <v:shape id="Zone de texte 8" o:spid="_x0000_s1031" type="#_x0000_t202" style="position:absolute;left:12398;top:12592;width:29448;height: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14:paraId="7BA1640B" w14:textId="77777777" w:rsidR="009A13D5" w:rsidRDefault="009A13D5">
                        <w:pPr>
                          <w:spacing w:line="240" w:lineRule="auto"/>
                          <w:jc w:val="center"/>
                          <w:textDirection w:val="btLr"/>
                        </w:pPr>
                        <w:r>
                          <w:rPr>
                            <w:color w:val="000000"/>
                            <w:sz w:val="28"/>
                          </w:rPr>
                          <w:t>Training set</w:t>
                        </w:r>
                      </w:p>
                    </w:txbxContent>
                  </v:textbox>
                </v:shape>
                <v:shape id="Zone de texte 11" o:spid="_x0000_s1032" type="#_x0000_t202" style="position:absolute;left:41846;top:12372;width:12495;height:4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728D51B7" w14:textId="77777777" w:rsidR="009A13D5" w:rsidRDefault="009A13D5">
                        <w:pPr>
                          <w:spacing w:line="240" w:lineRule="auto"/>
                          <w:jc w:val="center"/>
                          <w:textDirection w:val="btLr"/>
                        </w:pPr>
                        <w:r>
                          <w:rPr>
                            <w:color w:val="000000"/>
                            <w:sz w:val="28"/>
                          </w:rPr>
                          <w:t>Testing set</w:t>
                        </w:r>
                      </w:p>
                    </w:txbxContent>
                  </v:textbox>
                </v:shape>
                <v:shapetype id="_x0000_t32" coordsize="21600,21600" o:spt="32" o:oned="t" path="m,l21600,21600e" filled="f">
                  <v:path arrowok="t" fillok="f" o:connecttype="none"/>
                  <o:lock v:ext="edit" shapetype="t"/>
                </v:shapetype>
                <v:shape id="Connecteur droit avec flèche 14" o:spid="_x0000_s1033" type="#_x0000_t32" style="position:absolute;left:32739;top:9299;width:2229;height:30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RZYwAAAANsAAAAPAAAAZHJzL2Rvd25yZXYueG1sRE9La8JA&#10;EL4L/Q/LCL3pRql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yEEWWMAAAADbAAAADwAAAAAA&#10;AAAAAAAAAAAHAgAAZHJzL2Rvd25yZXYueG1sUEsFBgAAAAADAAMAtwAAAPQCAAAAAA==&#10;">
                  <v:stroke endarrow="block"/>
                </v:shape>
                <v:shape id="Connecteur droit avec flèche 16" o:spid="_x0000_s1034" type="#_x0000_t32" style="position:absolute;left:35161;top:9299;width:10947;height:3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w10:anchorlock/>
              </v:group>
            </w:pict>
          </mc:Fallback>
        </mc:AlternateContent>
      </w:r>
    </w:p>
    <w:p w14:paraId="5B0A0302" w14:textId="77777777" w:rsidR="0094230B" w:rsidRDefault="0094230B">
      <w:pPr>
        <w:jc w:val="center"/>
      </w:pPr>
    </w:p>
    <w:p w14:paraId="2A225C37" w14:textId="77777777" w:rsidR="0094230B" w:rsidRPr="004D63E3" w:rsidRDefault="004D63E3">
      <w:pPr>
        <w:jc w:val="both"/>
        <w:rPr>
          <w:lang w:val="en-GB"/>
        </w:rPr>
      </w:pPr>
      <w:r w:rsidRPr="004D63E3">
        <w:rPr>
          <w:lang w:val="en-GB"/>
        </w:rPr>
        <w:t xml:space="preserve">The problem with this method is that it doesn't take into account the order of the temporal data, since all the data points are mixed. </w:t>
      </w:r>
    </w:p>
    <w:p w14:paraId="03386075" w14:textId="77777777" w:rsidR="0094230B" w:rsidRPr="004D63E3" w:rsidRDefault="0094230B">
      <w:pPr>
        <w:rPr>
          <w:lang w:val="en-GB"/>
        </w:rPr>
      </w:pPr>
    </w:p>
    <w:p w14:paraId="24D91E01" w14:textId="77777777" w:rsidR="0094230B" w:rsidRDefault="004D63E3">
      <w:pPr>
        <w:jc w:val="both"/>
      </w:pPr>
      <w:r w:rsidRPr="004D63E3">
        <w:rPr>
          <w:lang w:val="en-GB"/>
        </w:rPr>
        <w:t xml:space="preserve">There are also more complex separation methods for testing the model on several sets of test data. These cross-validation techniques can be used on small datasets to improve the model. The method we have used in this work is the expanding window validation: we divide our dataset into smaller sets. At first, we train the model on the first set and test it on the second, then we train the model on the first and second sets and test it on the third set etc... </w:t>
      </w:r>
      <w:r>
        <w:t>(see figure...).</w:t>
      </w:r>
    </w:p>
    <w:p w14:paraId="3860DA5E" w14:textId="77777777" w:rsidR="0094230B" w:rsidRDefault="0094230B">
      <w:pPr>
        <w:jc w:val="both"/>
      </w:pPr>
    </w:p>
    <w:p w14:paraId="76A615FF" w14:textId="77777777" w:rsidR="0094230B" w:rsidRDefault="004D63E3">
      <w:pPr>
        <w:jc w:val="center"/>
      </w:pPr>
      <w:r>
        <w:rPr>
          <w:noProof/>
          <w:lang w:val="fr-FR"/>
        </w:rPr>
        <mc:AlternateContent>
          <mc:Choice Requires="wpg">
            <w:drawing>
              <wp:inline distT="114300" distB="114300" distL="114300" distR="114300" wp14:anchorId="63361B4F" wp14:editId="2DC29079">
                <wp:extent cx="4210050" cy="1816708"/>
                <wp:effectExtent l="0" t="0" r="0" b="0"/>
                <wp:docPr id="17" name="Groupe 17"/>
                <wp:cNvGraphicFramePr/>
                <a:graphic xmlns:a="http://schemas.openxmlformats.org/drawingml/2006/main">
                  <a:graphicData uri="http://schemas.microsoft.com/office/word/2010/wordprocessingGroup">
                    <wpg:wgp>
                      <wpg:cNvGrpSpPr/>
                      <wpg:grpSpPr>
                        <a:xfrm>
                          <a:off x="0" y="0"/>
                          <a:ext cx="4210050" cy="1816708"/>
                          <a:chOff x="396900" y="1051050"/>
                          <a:chExt cx="6461100" cy="2785975"/>
                        </a:xfrm>
                      </wpg:grpSpPr>
                      <wps:wsp>
                        <wps:cNvPr id="18" name="Rectangle 18"/>
                        <wps:cNvSpPr/>
                        <wps:spPr>
                          <a:xfrm>
                            <a:off x="2120975"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2B107DCF"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19" name="Rectangle 19"/>
                        <wps:cNvSpPr/>
                        <wps:spPr>
                          <a:xfrm>
                            <a:off x="401675"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3A622FAE"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1" name="Rectangle 21"/>
                        <wps:cNvSpPr/>
                        <wps:spPr>
                          <a:xfrm>
                            <a:off x="973163"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21B540B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2" name="Rectangle 22"/>
                        <wps:cNvSpPr/>
                        <wps:spPr>
                          <a:xfrm>
                            <a:off x="1544675"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7DA1C772"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3" name="Rectangle 23"/>
                        <wps:cNvSpPr/>
                        <wps:spPr>
                          <a:xfrm>
                            <a:off x="3263975"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779C5087"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4" name="Rectangle 24"/>
                        <wps:cNvSpPr/>
                        <wps:spPr>
                          <a:xfrm>
                            <a:off x="3840275"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62C74376"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5" name="Rectangle 25"/>
                        <wps:cNvSpPr/>
                        <wps:spPr>
                          <a:xfrm>
                            <a:off x="2692463" y="1055825"/>
                            <a:ext cx="571500" cy="465000"/>
                          </a:xfrm>
                          <a:prstGeom prst="rect">
                            <a:avLst/>
                          </a:prstGeom>
                          <a:solidFill>
                            <a:srgbClr val="D0E0E3"/>
                          </a:solidFill>
                          <a:ln w="9525" cap="flat" cmpd="sng">
                            <a:solidFill>
                              <a:srgbClr val="999999"/>
                            </a:solidFill>
                            <a:prstDash val="solid"/>
                            <a:round/>
                            <a:headEnd type="none" w="sm" len="sm"/>
                            <a:tailEnd type="none" w="sm" len="sm"/>
                          </a:ln>
                        </wps:spPr>
                        <wps:txbx>
                          <w:txbxContent>
                            <w:p w14:paraId="2795FAB1"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6" name="Zone de texte 26"/>
                        <wps:cNvSpPr txBox="1"/>
                        <wps:spPr>
                          <a:xfrm>
                            <a:off x="1963100" y="1094675"/>
                            <a:ext cx="1685400" cy="387300"/>
                          </a:xfrm>
                          <a:prstGeom prst="rect">
                            <a:avLst/>
                          </a:prstGeom>
                          <a:noFill/>
                          <a:ln>
                            <a:noFill/>
                          </a:ln>
                        </wps:spPr>
                        <wps:txbx>
                          <w:txbxContent>
                            <w:p w14:paraId="22B75A7D" w14:textId="77777777" w:rsidR="009A13D5" w:rsidRDefault="009A13D5">
                              <w:pPr>
                                <w:spacing w:line="240" w:lineRule="auto"/>
                                <w:textDirection w:val="btLr"/>
                              </w:pPr>
                              <w:r>
                                <w:rPr>
                                  <w:color w:val="000000"/>
                                  <w:sz w:val="28"/>
                                </w:rPr>
                                <w:t>Data set</w:t>
                              </w:r>
                            </w:p>
                          </w:txbxContent>
                        </wps:txbx>
                        <wps:bodyPr spcFirstLastPara="1" wrap="square" lIns="91425" tIns="91425" rIns="91425" bIns="91425" anchor="t" anchorCtr="0">
                          <a:noAutofit/>
                        </wps:bodyPr>
                      </wps:wsp>
                      <wps:wsp>
                        <wps:cNvPr id="27" name="Rectangle 27"/>
                        <wps:cNvSpPr/>
                        <wps:spPr>
                          <a:xfrm>
                            <a:off x="2120975" y="1741625"/>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676EFDF3"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8" name="Rectangle 28"/>
                        <wps:cNvSpPr/>
                        <wps:spPr>
                          <a:xfrm>
                            <a:off x="401675" y="1741625"/>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3B2CADD3"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29" name="Rectangle 29"/>
                        <wps:cNvSpPr/>
                        <wps:spPr>
                          <a:xfrm>
                            <a:off x="973163" y="1741625"/>
                            <a:ext cx="571500" cy="465000"/>
                          </a:xfrm>
                          <a:prstGeom prst="rect">
                            <a:avLst/>
                          </a:prstGeom>
                          <a:solidFill>
                            <a:srgbClr val="B6D7A8"/>
                          </a:solidFill>
                          <a:ln w="9525" cap="flat" cmpd="sng">
                            <a:solidFill>
                              <a:srgbClr val="999999"/>
                            </a:solidFill>
                            <a:prstDash val="solid"/>
                            <a:round/>
                            <a:headEnd type="none" w="sm" len="sm"/>
                            <a:tailEnd type="none" w="sm" len="sm"/>
                          </a:ln>
                        </wps:spPr>
                        <wps:txbx>
                          <w:txbxContent>
                            <w:p w14:paraId="15354ADE"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0" name="Rectangle 30"/>
                        <wps:cNvSpPr/>
                        <wps:spPr>
                          <a:xfrm>
                            <a:off x="1544675" y="1741625"/>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0355808F"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1" name="Rectangle 31"/>
                        <wps:cNvSpPr/>
                        <wps:spPr>
                          <a:xfrm>
                            <a:off x="3263975" y="1741625"/>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438F3557"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2" name="Rectangle 32"/>
                        <wps:cNvSpPr/>
                        <wps:spPr>
                          <a:xfrm>
                            <a:off x="3840275" y="1741625"/>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1CC046F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3" name="Rectangle 33"/>
                        <wps:cNvSpPr/>
                        <wps:spPr>
                          <a:xfrm>
                            <a:off x="2692463" y="1741625"/>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26A6EFB3"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4" name="Rectangle 34"/>
                        <wps:cNvSpPr/>
                        <wps:spPr>
                          <a:xfrm>
                            <a:off x="2120975" y="2422788"/>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43202AC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5" name="Rectangle 35"/>
                        <wps:cNvSpPr/>
                        <wps:spPr>
                          <a:xfrm>
                            <a:off x="401675" y="2422788"/>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1B31BF70"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6" name="Rectangle 36"/>
                        <wps:cNvSpPr/>
                        <wps:spPr>
                          <a:xfrm>
                            <a:off x="973163" y="2422788"/>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69CA655C"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7" name="Rectangle 37"/>
                        <wps:cNvSpPr/>
                        <wps:spPr>
                          <a:xfrm>
                            <a:off x="1544675" y="2422788"/>
                            <a:ext cx="571500" cy="465000"/>
                          </a:xfrm>
                          <a:prstGeom prst="rect">
                            <a:avLst/>
                          </a:prstGeom>
                          <a:solidFill>
                            <a:srgbClr val="B6D7A8"/>
                          </a:solidFill>
                          <a:ln w="9525" cap="flat" cmpd="sng">
                            <a:solidFill>
                              <a:srgbClr val="999999"/>
                            </a:solidFill>
                            <a:prstDash val="solid"/>
                            <a:round/>
                            <a:headEnd type="none" w="sm" len="sm"/>
                            <a:tailEnd type="none" w="sm" len="sm"/>
                          </a:ln>
                        </wps:spPr>
                        <wps:txbx>
                          <w:txbxContent>
                            <w:p w14:paraId="42503EE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8" name="Rectangle 38"/>
                        <wps:cNvSpPr/>
                        <wps:spPr>
                          <a:xfrm>
                            <a:off x="3263975" y="2422788"/>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1AA76CD2"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39" name="Rectangle 39"/>
                        <wps:cNvSpPr/>
                        <wps:spPr>
                          <a:xfrm>
                            <a:off x="3840275" y="2422788"/>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258B1315"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0" name="Rectangle 40"/>
                        <wps:cNvSpPr/>
                        <wps:spPr>
                          <a:xfrm>
                            <a:off x="2692463" y="2422788"/>
                            <a:ext cx="571500" cy="465000"/>
                          </a:xfrm>
                          <a:prstGeom prst="rect">
                            <a:avLst/>
                          </a:prstGeom>
                          <a:solidFill>
                            <a:srgbClr val="FFFFFF"/>
                          </a:solidFill>
                          <a:ln w="9525" cap="flat" cmpd="sng">
                            <a:solidFill>
                              <a:srgbClr val="999999"/>
                            </a:solidFill>
                            <a:prstDash val="solid"/>
                            <a:round/>
                            <a:headEnd type="none" w="sm" len="sm"/>
                            <a:tailEnd type="none" w="sm" len="sm"/>
                          </a:ln>
                        </wps:spPr>
                        <wps:txbx>
                          <w:txbxContent>
                            <w:p w14:paraId="222FB03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1" name="Rectangle 41"/>
                        <wps:cNvSpPr/>
                        <wps:spPr>
                          <a:xfrm>
                            <a:off x="2120975" y="3367263"/>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71DFBB1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2" name="Rectangle 42"/>
                        <wps:cNvSpPr/>
                        <wps:spPr>
                          <a:xfrm>
                            <a:off x="401675" y="3367263"/>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7EA61B54"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3" name="Rectangle 43"/>
                        <wps:cNvSpPr/>
                        <wps:spPr>
                          <a:xfrm>
                            <a:off x="973163" y="3367263"/>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73F01998"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4" name="Rectangle 44"/>
                        <wps:cNvSpPr/>
                        <wps:spPr>
                          <a:xfrm>
                            <a:off x="1544675" y="3367263"/>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37628FC6"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5" name="Rectangle 45"/>
                        <wps:cNvSpPr/>
                        <wps:spPr>
                          <a:xfrm>
                            <a:off x="3263975" y="3367263"/>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380E293C"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6" name="Rectangle 46"/>
                        <wps:cNvSpPr/>
                        <wps:spPr>
                          <a:xfrm>
                            <a:off x="3840275" y="3367263"/>
                            <a:ext cx="571500" cy="465000"/>
                          </a:xfrm>
                          <a:prstGeom prst="rect">
                            <a:avLst/>
                          </a:prstGeom>
                          <a:solidFill>
                            <a:srgbClr val="B6D7A8"/>
                          </a:solidFill>
                          <a:ln w="9525" cap="flat" cmpd="sng">
                            <a:solidFill>
                              <a:srgbClr val="999999"/>
                            </a:solidFill>
                            <a:prstDash val="solid"/>
                            <a:round/>
                            <a:headEnd type="none" w="sm" len="sm"/>
                            <a:tailEnd type="none" w="sm" len="sm"/>
                          </a:ln>
                        </wps:spPr>
                        <wps:txbx>
                          <w:txbxContent>
                            <w:p w14:paraId="3BF786B1"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7" name="Rectangle 47"/>
                        <wps:cNvSpPr/>
                        <wps:spPr>
                          <a:xfrm>
                            <a:off x="2692463" y="3367263"/>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1E61E731"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48" name="Connecteur droit avec flèche 48"/>
                        <wps:cNvCnPr/>
                        <wps:spPr>
                          <a:xfrm>
                            <a:off x="2406425" y="1523225"/>
                            <a:ext cx="300" cy="218400"/>
                          </a:xfrm>
                          <a:prstGeom prst="straightConnector1">
                            <a:avLst/>
                          </a:prstGeom>
                          <a:noFill/>
                          <a:ln w="9525" cap="flat" cmpd="sng">
                            <a:solidFill>
                              <a:srgbClr val="000000"/>
                            </a:solidFill>
                            <a:prstDash val="solid"/>
                            <a:round/>
                            <a:headEnd type="none" w="med" len="med"/>
                            <a:tailEnd type="triangle" w="med" len="med"/>
                          </a:ln>
                        </wps:spPr>
                        <wps:bodyPr/>
                      </wps:wsp>
                      <wps:wsp>
                        <wps:cNvPr id="49" name="Connecteur droit avec flèche 49"/>
                        <wps:cNvCnPr/>
                        <wps:spPr>
                          <a:xfrm>
                            <a:off x="2420525" y="2206625"/>
                            <a:ext cx="300" cy="218400"/>
                          </a:xfrm>
                          <a:prstGeom prst="straightConnector1">
                            <a:avLst/>
                          </a:prstGeom>
                          <a:noFill/>
                          <a:ln w="9525" cap="flat" cmpd="sng">
                            <a:solidFill>
                              <a:srgbClr val="000000"/>
                            </a:solidFill>
                            <a:prstDash val="solid"/>
                            <a:round/>
                            <a:headEnd type="none" w="med" len="med"/>
                            <a:tailEnd type="triangle" w="med" len="med"/>
                          </a:ln>
                        </wps:spPr>
                        <wps:bodyPr/>
                      </wps:wsp>
                      <wps:wsp>
                        <wps:cNvPr id="50" name="Zone de texte 50"/>
                        <wps:cNvSpPr txBox="1"/>
                        <wps:spPr>
                          <a:xfrm>
                            <a:off x="1825675" y="2936200"/>
                            <a:ext cx="2240700" cy="562200"/>
                          </a:xfrm>
                          <a:prstGeom prst="rect">
                            <a:avLst/>
                          </a:prstGeom>
                          <a:noFill/>
                          <a:ln>
                            <a:noFill/>
                          </a:ln>
                        </wps:spPr>
                        <wps:txbx>
                          <w:txbxContent>
                            <w:p w14:paraId="688A1B05" w14:textId="77777777" w:rsidR="009A13D5" w:rsidRDefault="009A13D5">
                              <w:pPr>
                                <w:spacing w:line="240" w:lineRule="auto"/>
                                <w:textDirection w:val="btLr"/>
                              </w:pPr>
                              <w:r>
                                <w:rPr>
                                  <w:color w:val="000000"/>
                                  <w:sz w:val="28"/>
                                </w:rPr>
                                <w:t>After 5 steps</w:t>
                              </w:r>
                            </w:p>
                          </w:txbxContent>
                        </wps:txbx>
                        <wps:bodyPr spcFirstLastPara="1" wrap="square" lIns="91425" tIns="91425" rIns="91425" bIns="91425" anchor="t" anchorCtr="0">
                          <a:noAutofit/>
                        </wps:bodyPr>
                      </wps:wsp>
                      <wps:wsp>
                        <wps:cNvPr id="51" name="Rectangle 51"/>
                        <wps:cNvSpPr/>
                        <wps:spPr>
                          <a:xfrm>
                            <a:off x="4874350" y="1957788"/>
                            <a:ext cx="571500" cy="465000"/>
                          </a:xfrm>
                          <a:prstGeom prst="rect">
                            <a:avLst/>
                          </a:prstGeom>
                          <a:solidFill>
                            <a:srgbClr val="FFE599"/>
                          </a:solidFill>
                          <a:ln w="9525" cap="flat" cmpd="sng">
                            <a:solidFill>
                              <a:srgbClr val="999999"/>
                            </a:solidFill>
                            <a:prstDash val="solid"/>
                            <a:round/>
                            <a:headEnd type="none" w="sm" len="sm"/>
                            <a:tailEnd type="none" w="sm" len="sm"/>
                          </a:ln>
                        </wps:spPr>
                        <wps:txbx>
                          <w:txbxContent>
                            <w:p w14:paraId="271BB950"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52" name="Rectangle 52"/>
                        <wps:cNvSpPr/>
                        <wps:spPr>
                          <a:xfrm>
                            <a:off x="4874350" y="2657888"/>
                            <a:ext cx="571500" cy="465000"/>
                          </a:xfrm>
                          <a:prstGeom prst="rect">
                            <a:avLst/>
                          </a:prstGeom>
                          <a:solidFill>
                            <a:srgbClr val="B6D7A8"/>
                          </a:solidFill>
                          <a:ln w="9525" cap="flat" cmpd="sng">
                            <a:solidFill>
                              <a:srgbClr val="999999"/>
                            </a:solidFill>
                            <a:prstDash val="solid"/>
                            <a:round/>
                            <a:headEnd type="none" w="sm" len="sm"/>
                            <a:tailEnd type="none" w="sm" len="sm"/>
                          </a:ln>
                        </wps:spPr>
                        <wps:txbx>
                          <w:txbxContent>
                            <w:p w14:paraId="52337E0D" w14:textId="77777777" w:rsidR="009A13D5" w:rsidRDefault="009A13D5">
                              <w:pPr>
                                <w:spacing w:line="240" w:lineRule="auto"/>
                                <w:jc w:val="center"/>
                                <w:textDirection w:val="btLr"/>
                              </w:pPr>
                            </w:p>
                          </w:txbxContent>
                        </wps:txbx>
                        <wps:bodyPr spcFirstLastPara="1" wrap="square" lIns="91425" tIns="91425" rIns="91425" bIns="91425" anchor="ctr" anchorCtr="0">
                          <a:noAutofit/>
                        </wps:bodyPr>
                      </wps:wsp>
                      <wps:wsp>
                        <wps:cNvPr id="53" name="Zone de texte 53"/>
                        <wps:cNvSpPr txBox="1"/>
                        <wps:spPr>
                          <a:xfrm>
                            <a:off x="5559575" y="2019900"/>
                            <a:ext cx="1372200" cy="340800"/>
                          </a:xfrm>
                          <a:prstGeom prst="rect">
                            <a:avLst/>
                          </a:prstGeom>
                          <a:noFill/>
                          <a:ln>
                            <a:noFill/>
                          </a:ln>
                        </wps:spPr>
                        <wps:txbx>
                          <w:txbxContent>
                            <w:p w14:paraId="349FD491" w14:textId="77777777" w:rsidR="009A13D5" w:rsidRDefault="009A13D5">
                              <w:pPr>
                                <w:spacing w:line="240" w:lineRule="auto"/>
                                <w:textDirection w:val="btLr"/>
                              </w:pPr>
                              <w:r>
                                <w:rPr>
                                  <w:color w:val="000000"/>
                                  <w:sz w:val="28"/>
                                </w:rPr>
                                <w:t>Training set</w:t>
                              </w:r>
                            </w:p>
                          </w:txbxContent>
                        </wps:txbx>
                        <wps:bodyPr spcFirstLastPara="1" wrap="square" lIns="91425" tIns="91425" rIns="91425" bIns="91425" anchor="t" anchorCtr="0">
                          <a:noAutofit/>
                        </wps:bodyPr>
                      </wps:wsp>
                      <wps:wsp>
                        <wps:cNvPr id="54" name="Zone de texte 54"/>
                        <wps:cNvSpPr txBox="1"/>
                        <wps:spPr>
                          <a:xfrm>
                            <a:off x="5559575" y="2705700"/>
                            <a:ext cx="1372200" cy="340800"/>
                          </a:xfrm>
                          <a:prstGeom prst="rect">
                            <a:avLst/>
                          </a:prstGeom>
                          <a:noFill/>
                          <a:ln>
                            <a:noFill/>
                          </a:ln>
                        </wps:spPr>
                        <wps:txbx>
                          <w:txbxContent>
                            <w:p w14:paraId="16E60367" w14:textId="77777777" w:rsidR="009A13D5" w:rsidRDefault="009A13D5">
                              <w:pPr>
                                <w:spacing w:line="240" w:lineRule="auto"/>
                                <w:textDirection w:val="btLr"/>
                              </w:pPr>
                              <w:r>
                                <w:rPr>
                                  <w:color w:val="000000"/>
                                  <w:sz w:val="28"/>
                                </w:rPr>
                                <w:t>Testing set</w:t>
                              </w:r>
                            </w:p>
                          </w:txbxContent>
                        </wps:txbx>
                        <wps:bodyPr spcFirstLastPara="1" wrap="square" lIns="91425" tIns="91425" rIns="91425" bIns="91425" anchor="t" anchorCtr="0">
                          <a:noAutofit/>
                        </wps:bodyPr>
                      </wps:wsp>
                    </wpg:wgp>
                  </a:graphicData>
                </a:graphic>
              </wp:inline>
            </w:drawing>
          </mc:Choice>
          <mc:Fallback>
            <w:pict>
              <v:group w14:anchorId="63361B4F" id="Groupe 17" o:spid="_x0000_s1035" style="width:331.5pt;height:143.05pt;mso-position-horizontal-relative:char;mso-position-vertical-relative:line" coordorigin="3969,10510" coordsize="64611,27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">
                <v:rect id="Rectangle 18" o:spid="_x0000_s1036" style="position:absolute;left:21209;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" fillcolor="#d0e0e3" strokecolor="#999">
                  <v:stroke startarrowwidth="narrow" startarrowlength="short" endarrowwidth="narrow" endarrowlength="short" joinstyle="round"/>
                  <v:textbox inset="2.53958mm,2.53958mm,2.53958mm,2.53958mm">
                    <w:txbxContent>
                      <w:p w14:paraId="2B107DCF" w14:textId="77777777" w:rsidR="009A13D5" w:rsidRDefault="009A13D5">
                        <w:pPr>
                          <w:spacing w:line="240" w:lineRule="auto"/>
                          <w:jc w:val="center"/>
                          <w:textDirection w:val="btLr"/>
                        </w:pPr>
                      </w:p>
                    </w:txbxContent>
                  </v:textbox>
                </v:rect>
                <v:rect id="Rectangle 19" o:spid="_x0000_s1037" style="position:absolute;left:4016;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" fillcolor="#d0e0e3" strokecolor="#999">
                  <v:stroke startarrowwidth="narrow" startarrowlength="short" endarrowwidth="narrow" endarrowlength="short" joinstyle="round"/>
                  <v:textbox inset="2.53958mm,2.53958mm,2.53958mm,2.53958mm">
                    <w:txbxContent>
                      <w:p w14:paraId="3A622FAE" w14:textId="77777777" w:rsidR="009A13D5" w:rsidRDefault="009A13D5">
                        <w:pPr>
                          <w:spacing w:line="240" w:lineRule="auto"/>
                          <w:jc w:val="center"/>
                          <w:textDirection w:val="btLr"/>
                        </w:pPr>
                      </w:p>
                    </w:txbxContent>
                  </v:textbox>
                </v:rect>
                <v:rect id="Rectangle 21" o:spid="_x0000_s1038" style="position:absolute;left:9731;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" fillcolor="#d0e0e3" strokecolor="#999">
                  <v:stroke startarrowwidth="narrow" startarrowlength="short" endarrowwidth="narrow" endarrowlength="short" joinstyle="round"/>
                  <v:textbox inset="2.53958mm,2.53958mm,2.53958mm,2.53958mm">
                    <w:txbxContent>
                      <w:p w14:paraId="21B540B8" w14:textId="77777777" w:rsidR="009A13D5" w:rsidRDefault="009A13D5">
                        <w:pPr>
                          <w:spacing w:line="240" w:lineRule="auto"/>
                          <w:jc w:val="center"/>
                          <w:textDirection w:val="btLr"/>
                        </w:pPr>
                      </w:p>
                    </w:txbxContent>
                  </v:textbox>
                </v:rect>
                <v:rect id="Rectangle 22" o:spid="_x0000_s1039" style="position:absolute;left:15446;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" fillcolor="#d0e0e3" strokecolor="#999">
                  <v:stroke startarrowwidth="narrow" startarrowlength="short" endarrowwidth="narrow" endarrowlength="short" joinstyle="round"/>
                  <v:textbox inset="2.53958mm,2.53958mm,2.53958mm,2.53958mm">
                    <w:txbxContent>
                      <w:p w14:paraId="7DA1C772" w14:textId="77777777" w:rsidR="009A13D5" w:rsidRDefault="009A13D5">
                        <w:pPr>
                          <w:spacing w:line="240" w:lineRule="auto"/>
                          <w:jc w:val="center"/>
                          <w:textDirection w:val="btLr"/>
                        </w:pPr>
                      </w:p>
                    </w:txbxContent>
                  </v:textbox>
                </v:rect>
                <v:rect id="Rectangle 23" o:spid="_x0000_s1040" style="position:absolute;left:32639;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" fillcolor="#d0e0e3" strokecolor="#999">
                  <v:stroke startarrowwidth="narrow" startarrowlength="short" endarrowwidth="narrow" endarrowlength="short" joinstyle="round"/>
                  <v:textbox inset="2.53958mm,2.53958mm,2.53958mm,2.53958mm">
                    <w:txbxContent>
                      <w:p w14:paraId="779C5087" w14:textId="77777777" w:rsidR="009A13D5" w:rsidRDefault="009A13D5">
                        <w:pPr>
                          <w:spacing w:line="240" w:lineRule="auto"/>
                          <w:jc w:val="center"/>
                          <w:textDirection w:val="btLr"/>
                        </w:pPr>
                      </w:p>
                    </w:txbxContent>
                  </v:textbox>
                </v:rect>
                <v:rect id="Rectangle 24" o:spid="_x0000_s1041" style="position:absolute;left:38402;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" fillcolor="#d0e0e3" strokecolor="#999">
                  <v:stroke startarrowwidth="narrow" startarrowlength="short" endarrowwidth="narrow" endarrowlength="short" joinstyle="round"/>
                  <v:textbox inset="2.53958mm,2.53958mm,2.53958mm,2.53958mm">
                    <w:txbxContent>
                      <w:p w14:paraId="62C74376" w14:textId="77777777" w:rsidR="009A13D5" w:rsidRDefault="009A13D5">
                        <w:pPr>
                          <w:spacing w:line="240" w:lineRule="auto"/>
                          <w:jc w:val="center"/>
                          <w:textDirection w:val="btLr"/>
                        </w:pPr>
                      </w:p>
                    </w:txbxContent>
                  </v:textbox>
                </v:rect>
                <v:rect id="Rectangle 25" o:spid="_x0000_s1042" style="position:absolute;left:26924;top:1055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" fillcolor="#d0e0e3" strokecolor="#999">
                  <v:stroke startarrowwidth="narrow" startarrowlength="short" endarrowwidth="narrow" endarrowlength="short" joinstyle="round"/>
                  <v:textbox inset="2.53958mm,2.53958mm,2.53958mm,2.53958mm">
                    <w:txbxContent>
                      <w:p w14:paraId="2795FAB1" w14:textId="77777777" w:rsidR="009A13D5" w:rsidRDefault="009A13D5">
                        <w:pPr>
                          <w:spacing w:line="240" w:lineRule="auto"/>
                          <w:jc w:val="center"/>
                          <w:textDirection w:val="btLr"/>
                        </w:pPr>
                      </w:p>
                    </w:txbxContent>
                  </v:textbox>
                </v:rect>
                <v:shape id="Zone de texte 26" o:spid="_x0000_s1043" type="#_x0000_t202" style="position:absolute;left:19631;top:10946;width:16854;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" filled="f" stroked="f">
                  <v:textbox inset="2.53958mm,2.53958mm,2.53958mm,2.53958mm">
                    <w:txbxContent>
                      <w:p w14:paraId="22B75A7D" w14:textId="77777777" w:rsidR="009A13D5" w:rsidRDefault="009A13D5">
                        <w:pPr>
                          <w:spacing w:line="240" w:lineRule="auto"/>
                          <w:textDirection w:val="btLr"/>
                        </w:pPr>
                        <w:r>
                          <w:rPr>
                            <w:color w:val="000000"/>
                            <w:sz w:val="28"/>
                          </w:rPr>
                          <w:t>Data set</w:t>
                        </w:r>
                      </w:p>
                    </w:txbxContent>
                  </v:textbox>
                </v:shape>
                <v:rect id="Rectangle 27" o:spid="_x0000_s1044" style="position:absolute;left:21209;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" strokecolor="#999">
                  <v:stroke startarrowwidth="narrow" startarrowlength="short" endarrowwidth="narrow" endarrowlength="short" joinstyle="round"/>
                  <v:textbox inset="2.53958mm,2.53958mm,2.53958mm,2.53958mm">
                    <w:txbxContent>
                      <w:p w14:paraId="676EFDF3" w14:textId="77777777" w:rsidR="009A13D5" w:rsidRDefault="009A13D5">
                        <w:pPr>
                          <w:spacing w:line="240" w:lineRule="auto"/>
                          <w:jc w:val="center"/>
                          <w:textDirection w:val="btLr"/>
                        </w:pPr>
                      </w:p>
                    </w:txbxContent>
                  </v:textbox>
                </v:rect>
                <v:rect id="Rectangle 28" o:spid="_x0000_s1045" style="position:absolute;left:4016;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" fillcolor="#ffe599" strokecolor="#999">
                  <v:stroke startarrowwidth="narrow" startarrowlength="short" endarrowwidth="narrow" endarrowlength="short" joinstyle="round"/>
                  <v:textbox inset="2.53958mm,2.53958mm,2.53958mm,2.53958mm">
                    <w:txbxContent>
                      <w:p w14:paraId="3B2CADD3" w14:textId="77777777" w:rsidR="009A13D5" w:rsidRDefault="009A13D5">
                        <w:pPr>
                          <w:spacing w:line="240" w:lineRule="auto"/>
                          <w:jc w:val="center"/>
                          <w:textDirection w:val="btLr"/>
                        </w:pPr>
                      </w:p>
                    </w:txbxContent>
                  </v:textbox>
                </v:rect>
                <v:rect id="Rectangle 29" o:spid="_x0000_s1046" style="position:absolute;left:9731;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" fillcolor="#b6d7a8" strokecolor="#999">
                  <v:stroke startarrowwidth="narrow" startarrowlength="short" endarrowwidth="narrow" endarrowlength="short" joinstyle="round"/>
                  <v:textbox inset="2.53958mm,2.53958mm,2.53958mm,2.53958mm">
                    <w:txbxContent>
                      <w:p w14:paraId="15354ADE" w14:textId="77777777" w:rsidR="009A13D5" w:rsidRDefault="009A13D5">
                        <w:pPr>
                          <w:spacing w:line="240" w:lineRule="auto"/>
                          <w:jc w:val="center"/>
                          <w:textDirection w:val="btLr"/>
                        </w:pPr>
                      </w:p>
                    </w:txbxContent>
                  </v:textbox>
                </v:rect>
                <v:rect id="Rectangle 30" o:spid="_x0000_s1047" style="position:absolute;left:15446;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" strokecolor="#999">
                  <v:stroke startarrowwidth="narrow" startarrowlength="short" endarrowwidth="narrow" endarrowlength="short" joinstyle="round"/>
                  <v:textbox inset="2.53958mm,2.53958mm,2.53958mm,2.53958mm">
                    <w:txbxContent>
                      <w:p w14:paraId="0355808F" w14:textId="77777777" w:rsidR="009A13D5" w:rsidRDefault="009A13D5">
                        <w:pPr>
                          <w:spacing w:line="240" w:lineRule="auto"/>
                          <w:jc w:val="center"/>
                          <w:textDirection w:val="btLr"/>
                        </w:pPr>
                      </w:p>
                    </w:txbxContent>
                  </v:textbox>
                </v:rect>
                <v:rect id="Rectangle 31" o:spid="_x0000_s1048" style="position:absolute;left:32639;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" strokecolor="#999">
                  <v:stroke startarrowwidth="narrow" startarrowlength="short" endarrowwidth="narrow" endarrowlength="short" joinstyle="round"/>
                  <v:textbox inset="2.53958mm,2.53958mm,2.53958mm,2.53958mm">
                    <w:txbxContent>
                      <w:p w14:paraId="438F3557" w14:textId="77777777" w:rsidR="009A13D5" w:rsidRDefault="009A13D5">
                        <w:pPr>
                          <w:spacing w:line="240" w:lineRule="auto"/>
                          <w:jc w:val="center"/>
                          <w:textDirection w:val="btLr"/>
                        </w:pPr>
                      </w:p>
                    </w:txbxContent>
                  </v:textbox>
                </v:rect>
                <v:rect id="Rectangle 32" o:spid="_x0000_s1049" style="position:absolute;left:38402;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" strokecolor="#999">
                  <v:stroke startarrowwidth="narrow" startarrowlength="short" endarrowwidth="narrow" endarrowlength="short" joinstyle="round"/>
                  <v:textbox inset="2.53958mm,2.53958mm,2.53958mm,2.53958mm">
                    <w:txbxContent>
                      <w:p w14:paraId="1CC046F8" w14:textId="77777777" w:rsidR="009A13D5" w:rsidRDefault="009A13D5">
                        <w:pPr>
                          <w:spacing w:line="240" w:lineRule="auto"/>
                          <w:jc w:val="center"/>
                          <w:textDirection w:val="btLr"/>
                        </w:pPr>
                      </w:p>
                    </w:txbxContent>
                  </v:textbox>
                </v:rect>
                <v:rect id="Rectangle 33" o:spid="_x0000_s1050" style="position:absolute;left:26924;top:17416;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" strokecolor="#999">
                  <v:stroke startarrowwidth="narrow" startarrowlength="short" endarrowwidth="narrow" endarrowlength="short" joinstyle="round"/>
                  <v:textbox inset="2.53958mm,2.53958mm,2.53958mm,2.53958mm">
                    <w:txbxContent>
                      <w:p w14:paraId="26A6EFB3" w14:textId="77777777" w:rsidR="009A13D5" w:rsidRDefault="009A13D5">
                        <w:pPr>
                          <w:spacing w:line="240" w:lineRule="auto"/>
                          <w:jc w:val="center"/>
                          <w:textDirection w:val="btLr"/>
                        </w:pPr>
                      </w:p>
                    </w:txbxContent>
                  </v:textbox>
                </v:rect>
                <v:rect id="Rectangle 34" o:spid="_x0000_s1051" style="position:absolute;left:21209;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" strokecolor="#999">
                  <v:stroke startarrowwidth="narrow" startarrowlength="short" endarrowwidth="narrow" endarrowlength="short" joinstyle="round"/>
                  <v:textbox inset="2.53958mm,2.53958mm,2.53958mm,2.53958mm">
                    <w:txbxContent>
                      <w:p w14:paraId="43202AC8" w14:textId="77777777" w:rsidR="009A13D5" w:rsidRDefault="009A13D5">
                        <w:pPr>
                          <w:spacing w:line="240" w:lineRule="auto"/>
                          <w:jc w:val="center"/>
                          <w:textDirection w:val="btLr"/>
                        </w:pPr>
                      </w:p>
                    </w:txbxContent>
                  </v:textbox>
                </v:rect>
                <v:rect id="Rectangle 35" o:spid="_x0000_s1052" style="position:absolute;left:4016;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1B31BF70" w14:textId="77777777" w:rsidR="009A13D5" w:rsidRDefault="009A13D5">
                        <w:pPr>
                          <w:spacing w:line="240" w:lineRule="auto"/>
                          <w:jc w:val="center"/>
                          <w:textDirection w:val="btLr"/>
                        </w:pPr>
                      </w:p>
                    </w:txbxContent>
                  </v:textbox>
                </v:rect>
                <v:rect id="Rectangle 36" o:spid="_x0000_s1053" style="position:absolute;left:9731;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" fillcolor="#ffe599" strokecolor="#999">
                  <v:stroke startarrowwidth="narrow" startarrowlength="short" endarrowwidth="narrow" endarrowlength="short" joinstyle="round"/>
                  <v:textbox inset="2.53958mm,2.53958mm,2.53958mm,2.53958mm">
                    <w:txbxContent>
                      <w:p w14:paraId="69CA655C" w14:textId="77777777" w:rsidR="009A13D5" w:rsidRDefault="009A13D5">
                        <w:pPr>
                          <w:spacing w:line="240" w:lineRule="auto"/>
                          <w:jc w:val="center"/>
                          <w:textDirection w:val="btLr"/>
                        </w:pPr>
                      </w:p>
                    </w:txbxContent>
                  </v:textbox>
                </v:rect>
                <v:rect id="Rectangle 37" o:spid="_x0000_s1054" style="position:absolute;left:15446;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" fillcolor="#b6d7a8" strokecolor="#999">
                  <v:stroke startarrowwidth="narrow" startarrowlength="short" endarrowwidth="narrow" endarrowlength="short" joinstyle="round"/>
                  <v:textbox inset="2.53958mm,2.53958mm,2.53958mm,2.53958mm">
                    <w:txbxContent>
                      <w:p w14:paraId="42503EE8" w14:textId="77777777" w:rsidR="009A13D5" w:rsidRDefault="009A13D5">
                        <w:pPr>
                          <w:spacing w:line="240" w:lineRule="auto"/>
                          <w:jc w:val="center"/>
                          <w:textDirection w:val="btLr"/>
                        </w:pPr>
                      </w:p>
                    </w:txbxContent>
                  </v:textbox>
                </v:rect>
                <v:rect id="Rectangle 38" o:spid="_x0000_s1055" style="position:absolute;left:32639;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" strokecolor="#999">
                  <v:stroke startarrowwidth="narrow" startarrowlength="short" endarrowwidth="narrow" endarrowlength="short" joinstyle="round"/>
                  <v:textbox inset="2.53958mm,2.53958mm,2.53958mm,2.53958mm">
                    <w:txbxContent>
                      <w:p w14:paraId="1AA76CD2" w14:textId="77777777" w:rsidR="009A13D5" w:rsidRDefault="009A13D5">
                        <w:pPr>
                          <w:spacing w:line="240" w:lineRule="auto"/>
                          <w:jc w:val="center"/>
                          <w:textDirection w:val="btLr"/>
                        </w:pPr>
                      </w:p>
                    </w:txbxContent>
                  </v:textbox>
                </v:rect>
                <v:rect id="Rectangle 39" o:spid="_x0000_s1056" style="position:absolute;left:38402;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" strokecolor="#999">
                  <v:stroke startarrowwidth="narrow" startarrowlength="short" endarrowwidth="narrow" endarrowlength="short" joinstyle="round"/>
                  <v:textbox inset="2.53958mm,2.53958mm,2.53958mm,2.53958mm">
                    <w:txbxContent>
                      <w:p w14:paraId="258B1315" w14:textId="77777777" w:rsidR="009A13D5" w:rsidRDefault="009A13D5">
                        <w:pPr>
                          <w:spacing w:line="240" w:lineRule="auto"/>
                          <w:jc w:val="center"/>
                          <w:textDirection w:val="btLr"/>
                        </w:pPr>
                      </w:p>
                    </w:txbxContent>
                  </v:textbox>
                </v:rect>
                <v:rect id="Rectangle 40" o:spid="_x0000_s1057" style="position:absolute;left:26924;top:2422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" strokecolor="#999">
                  <v:stroke startarrowwidth="narrow" startarrowlength="short" endarrowwidth="narrow" endarrowlength="short" joinstyle="round"/>
                  <v:textbox inset="2.53958mm,2.53958mm,2.53958mm,2.53958mm">
                    <w:txbxContent>
                      <w:p w14:paraId="222FB038" w14:textId="77777777" w:rsidR="009A13D5" w:rsidRDefault="009A13D5">
                        <w:pPr>
                          <w:spacing w:line="240" w:lineRule="auto"/>
                          <w:jc w:val="center"/>
                          <w:textDirection w:val="btLr"/>
                        </w:pPr>
                      </w:p>
                    </w:txbxContent>
                  </v:textbox>
                </v:rect>
                <v:rect id="Rectangle 41" o:spid="_x0000_s1058" style="position:absolute;left:21209;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71DFBB18" w14:textId="77777777" w:rsidR="009A13D5" w:rsidRDefault="009A13D5">
                        <w:pPr>
                          <w:spacing w:line="240" w:lineRule="auto"/>
                          <w:jc w:val="center"/>
                          <w:textDirection w:val="btLr"/>
                        </w:pPr>
                      </w:p>
                    </w:txbxContent>
                  </v:textbox>
                </v:rect>
                <v:rect id="Rectangle 42" o:spid="_x0000_s1059" style="position:absolute;left:4016;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7EA61B54" w14:textId="77777777" w:rsidR="009A13D5" w:rsidRDefault="009A13D5">
                        <w:pPr>
                          <w:spacing w:line="240" w:lineRule="auto"/>
                          <w:jc w:val="center"/>
                          <w:textDirection w:val="btLr"/>
                        </w:pPr>
                      </w:p>
                    </w:txbxContent>
                  </v:textbox>
                </v:rect>
                <v:rect id="Rectangle 43" o:spid="_x0000_s1060" style="position:absolute;left:9731;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73F01998" w14:textId="77777777" w:rsidR="009A13D5" w:rsidRDefault="009A13D5">
                        <w:pPr>
                          <w:spacing w:line="240" w:lineRule="auto"/>
                          <w:jc w:val="center"/>
                          <w:textDirection w:val="btLr"/>
                        </w:pPr>
                      </w:p>
                    </w:txbxContent>
                  </v:textbox>
                </v:rect>
                <v:rect id="Rectangle 44" o:spid="_x0000_s1061" style="position:absolute;left:15446;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" fillcolor="#ffe599" strokecolor="#999">
                  <v:stroke startarrowwidth="narrow" startarrowlength="short" endarrowwidth="narrow" endarrowlength="short" joinstyle="round"/>
                  <v:textbox inset="2.53958mm,2.53958mm,2.53958mm,2.53958mm">
                    <w:txbxContent>
                      <w:p w14:paraId="37628FC6" w14:textId="77777777" w:rsidR="009A13D5" w:rsidRDefault="009A13D5">
                        <w:pPr>
                          <w:spacing w:line="240" w:lineRule="auto"/>
                          <w:jc w:val="center"/>
                          <w:textDirection w:val="btLr"/>
                        </w:pPr>
                      </w:p>
                    </w:txbxContent>
                  </v:textbox>
                </v:rect>
                <v:rect id="Rectangle 45" o:spid="_x0000_s1062" style="position:absolute;left:32639;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380E293C" w14:textId="77777777" w:rsidR="009A13D5" w:rsidRDefault="009A13D5">
                        <w:pPr>
                          <w:spacing w:line="240" w:lineRule="auto"/>
                          <w:jc w:val="center"/>
                          <w:textDirection w:val="btLr"/>
                        </w:pPr>
                      </w:p>
                    </w:txbxContent>
                  </v:textbox>
                </v:rect>
                <v:rect id="Rectangle 46" o:spid="_x0000_s1063" style="position:absolute;left:38402;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" fillcolor="#b6d7a8" strokecolor="#999">
                  <v:stroke startarrowwidth="narrow" startarrowlength="short" endarrowwidth="narrow" endarrowlength="short" joinstyle="round"/>
                  <v:textbox inset="2.53958mm,2.53958mm,2.53958mm,2.53958mm">
                    <w:txbxContent>
                      <w:p w14:paraId="3BF786B1" w14:textId="77777777" w:rsidR="009A13D5" w:rsidRDefault="009A13D5">
                        <w:pPr>
                          <w:spacing w:line="240" w:lineRule="auto"/>
                          <w:jc w:val="center"/>
                          <w:textDirection w:val="btLr"/>
                        </w:pPr>
                      </w:p>
                    </w:txbxContent>
                  </v:textbox>
                </v:rect>
                <v:rect id="Rectangle 47" o:spid="_x0000_s1064" style="position:absolute;left:26924;top:33672;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1E61E731" w14:textId="77777777" w:rsidR="009A13D5" w:rsidRDefault="009A13D5">
                        <w:pPr>
                          <w:spacing w:line="240" w:lineRule="auto"/>
                          <w:jc w:val="center"/>
                          <w:textDirection w:val="btLr"/>
                        </w:pPr>
                      </w:p>
                    </w:txbxContent>
                  </v:textbox>
                </v:rect>
                <v:shape id="Connecteur droit avec flèche 48" o:spid="_x0000_s1065" type="#_x0000_t32" style="position:absolute;left:24064;top:15232;width:3;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Connecteur droit avec flèche 49" o:spid="_x0000_s1066" type="#_x0000_t32" style="position:absolute;left:24205;top:22066;width:3;height:21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Zone de texte 50" o:spid="_x0000_s1067" type="#_x0000_t202" style="position:absolute;left:18256;top:29362;width:22407;height:5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4bUxAAAANsAAAAPAAAAZHJzL2Rvd25yZXYueG1sRE9da8Iw&#10;FH0f+B/CFfYyZrrB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PSXhtTEAAAA2wAAAA8A&#10;AAAAAAAAAAAAAAAABwIAAGRycy9kb3ducmV2LnhtbFBLBQYAAAAAAwADALcAAAD4AgAAAAA=&#10;" filled="f" stroked="f">
                  <v:textbox inset="2.53958mm,2.53958mm,2.53958mm,2.53958mm">
                    <w:txbxContent>
                      <w:p w14:paraId="688A1B05" w14:textId="77777777" w:rsidR="009A13D5" w:rsidRDefault="009A13D5">
                        <w:pPr>
                          <w:spacing w:line="240" w:lineRule="auto"/>
                          <w:textDirection w:val="btLr"/>
                        </w:pPr>
                        <w:r>
                          <w:rPr>
                            <w:color w:val="000000"/>
                            <w:sz w:val="28"/>
                          </w:rPr>
                          <w:t>After 5 steps</w:t>
                        </w:r>
                      </w:p>
                    </w:txbxContent>
                  </v:textbox>
                </v:shape>
                <v:rect id="Rectangle 51" o:spid="_x0000_s1068" style="position:absolute;left:48743;top:19577;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" fillcolor="#ffe599" strokecolor="#999">
                  <v:stroke startarrowwidth="narrow" startarrowlength="short" endarrowwidth="narrow" endarrowlength="short" joinstyle="round"/>
                  <v:textbox inset="2.53958mm,2.53958mm,2.53958mm,2.53958mm">
                    <w:txbxContent>
                      <w:p w14:paraId="271BB950" w14:textId="77777777" w:rsidR="009A13D5" w:rsidRDefault="009A13D5">
                        <w:pPr>
                          <w:spacing w:line="240" w:lineRule="auto"/>
                          <w:jc w:val="center"/>
                          <w:textDirection w:val="btLr"/>
                        </w:pPr>
                      </w:p>
                    </w:txbxContent>
                  </v:textbox>
                </v:rect>
                <v:rect id="Rectangle 52" o:spid="_x0000_s1069" style="position:absolute;left:48743;top:26578;width:5715;height:4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" fillcolor="#b6d7a8" strokecolor="#999">
                  <v:stroke startarrowwidth="narrow" startarrowlength="short" endarrowwidth="narrow" endarrowlength="short" joinstyle="round"/>
                  <v:textbox inset="2.53958mm,2.53958mm,2.53958mm,2.53958mm">
                    <w:txbxContent>
                      <w:p w14:paraId="52337E0D" w14:textId="77777777" w:rsidR="009A13D5" w:rsidRDefault="009A13D5">
                        <w:pPr>
                          <w:spacing w:line="240" w:lineRule="auto"/>
                          <w:jc w:val="center"/>
                          <w:textDirection w:val="btLr"/>
                        </w:pPr>
                      </w:p>
                    </w:txbxContent>
                  </v:textbox>
                </v:rect>
                <v:shape id="Zone de texte 53" o:spid="_x0000_s1070" type="#_x0000_t202" style="position:absolute;left:55595;top:20199;width:13722;height:3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ijxwAAANsAAAAPAAAAZHJzL2Rvd25yZXYueG1sRI9BSwMx&#10;FITvgv8hPMGLtFkt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ARFGKPHAAAA2wAA&#10;AA8AAAAAAAAAAAAAAAAABwIAAGRycy9kb3ducmV2LnhtbFBLBQYAAAAAAwADALcAAAD7AgAAAAA=&#10;" filled="f" stroked="f">
                  <v:textbox inset="2.53958mm,2.53958mm,2.53958mm,2.53958mm">
                    <w:txbxContent>
                      <w:p w14:paraId="349FD491" w14:textId="77777777" w:rsidR="009A13D5" w:rsidRDefault="009A13D5">
                        <w:pPr>
                          <w:spacing w:line="240" w:lineRule="auto"/>
                          <w:textDirection w:val="btLr"/>
                        </w:pPr>
                        <w:r>
                          <w:rPr>
                            <w:color w:val="000000"/>
                            <w:sz w:val="28"/>
                          </w:rPr>
                          <w:t>Training set</w:t>
                        </w:r>
                      </w:p>
                    </w:txbxContent>
                  </v:textbox>
                </v:shape>
                <v:shape id="Zone de texte 54" o:spid="_x0000_s1071" type="#_x0000_t202" style="position:absolute;left:55595;top:27057;width:13722;height:3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" filled="f" stroked="f">
                  <v:textbox inset="2.53958mm,2.53958mm,2.53958mm,2.53958mm">
                    <w:txbxContent>
                      <w:p w14:paraId="16E60367" w14:textId="77777777" w:rsidR="009A13D5" w:rsidRDefault="009A13D5">
                        <w:pPr>
                          <w:spacing w:line="240" w:lineRule="auto"/>
                          <w:textDirection w:val="btLr"/>
                        </w:pPr>
                        <w:r>
                          <w:rPr>
                            <w:color w:val="000000"/>
                            <w:sz w:val="28"/>
                          </w:rPr>
                          <w:t>Testing set</w:t>
                        </w:r>
                      </w:p>
                    </w:txbxContent>
                  </v:textbox>
                </v:shape>
                <w10:anchorlock/>
              </v:group>
            </w:pict>
          </mc:Fallback>
        </mc:AlternateContent>
      </w:r>
    </w:p>
    <w:p w14:paraId="5CA6CD46" w14:textId="77777777" w:rsidR="0094230B" w:rsidRDefault="0094230B"/>
    <w:p w14:paraId="061DD72A" w14:textId="77777777" w:rsidR="0094230B" w:rsidRPr="004D63E3" w:rsidRDefault="004D63E3">
      <w:pPr>
        <w:rPr>
          <w:lang w:val="en-GB"/>
        </w:rPr>
      </w:pPr>
      <w:r w:rsidRPr="004D63E3">
        <w:rPr>
          <w:lang w:val="en-GB"/>
        </w:rPr>
        <w:t>This method seems to be the most appropriate for cross-validating a time series since it allows the model to be trained while maintaining the temporal order of the series.</w:t>
      </w:r>
    </w:p>
    <w:p w14:paraId="41D42CD7" w14:textId="77777777" w:rsidR="0094230B" w:rsidRPr="004D63E3" w:rsidRDefault="0094230B">
      <w:pPr>
        <w:rPr>
          <w:lang w:val="en-GB"/>
        </w:rPr>
      </w:pPr>
    </w:p>
    <w:p w14:paraId="03C911FF" w14:textId="77777777" w:rsidR="0094230B" w:rsidRPr="004D63E3" w:rsidRDefault="0094230B">
      <w:pPr>
        <w:rPr>
          <w:lang w:val="en-GB"/>
        </w:rPr>
      </w:pPr>
    </w:p>
    <w:p w14:paraId="53C4079A" w14:textId="77777777" w:rsidR="0094230B" w:rsidRDefault="004D63E3">
      <w:pPr>
        <w:pStyle w:val="Titre3"/>
        <w:numPr>
          <w:ilvl w:val="0"/>
          <w:numId w:val="1"/>
        </w:numPr>
      </w:pPr>
      <w:bookmarkStart w:id="106" w:name="_yelfsj3t568w" w:colFirst="0" w:colLast="0"/>
      <w:bookmarkEnd w:id="106"/>
      <w:r>
        <w:t>Metrics</w:t>
      </w:r>
    </w:p>
    <w:p w14:paraId="22647FFB" w14:textId="77777777" w:rsidR="0094230B" w:rsidRDefault="0094230B"/>
    <w:p w14:paraId="048E7C48" w14:textId="77777777" w:rsidR="0094230B" w:rsidRPr="004D63E3" w:rsidRDefault="004D63E3">
      <w:pPr>
        <w:jc w:val="both"/>
        <w:rPr>
          <w:lang w:val="en-GB"/>
        </w:rPr>
      </w:pPr>
      <w:r w:rsidRPr="004D63E3">
        <w:rPr>
          <w:lang w:val="en-GB"/>
        </w:rPr>
        <w:t xml:space="preserve">There are different metrics to evaluate and compare different machine learning models. As we are talking about regression models, we have to choose metrics that compare analytically the </w:t>
      </w:r>
      <w:r w:rsidRPr="004D63E3">
        <w:rPr>
          <w:lang w:val="en-GB"/>
        </w:rPr>
        <w:lastRenderedPageBreak/>
        <w:t>prediction value and the real value (and not the class prediction to the real class as we do for classification algorithms). To do that, different metrics can be used [5].</w:t>
      </w:r>
    </w:p>
    <w:p w14:paraId="69427D31" w14:textId="77777777" w:rsidR="0094230B" w:rsidRPr="004D63E3" w:rsidRDefault="0094230B">
      <w:pPr>
        <w:jc w:val="both"/>
        <w:rPr>
          <w:lang w:val="en-GB"/>
        </w:rPr>
      </w:pPr>
    </w:p>
    <w:p w14:paraId="36C9B2FE" w14:textId="77777777" w:rsidR="0094230B" w:rsidRPr="004D63E3" w:rsidRDefault="004D63E3">
      <w:pPr>
        <w:jc w:val="both"/>
        <w:rPr>
          <w:lang w:val="en-GB"/>
        </w:rPr>
      </w:pPr>
      <w:r w:rsidRPr="004D63E3">
        <w:rPr>
          <w:lang w:val="en-GB"/>
        </w:rPr>
        <w:t xml:space="preserve">One of the best-known is the coefficient of determination defined as : </w:t>
      </w:r>
    </w:p>
    <w:p w14:paraId="72E48D37" w14:textId="77777777" w:rsidR="0094230B" w:rsidRPr="004D63E3" w:rsidRDefault="004D63E3">
      <w:pPr>
        <w:ind w:left="720" w:firstLine="720"/>
        <w:jc w:val="both"/>
        <w:rPr>
          <w:lang w:val="en-GB"/>
        </w:rPr>
      </w:pPr>
      <w:r w:rsidRPr="004D63E3">
        <w:rPr>
          <w:lang w:val="en-GB"/>
        </w:rPr>
        <w:t>r</w:t>
      </w:r>
      <w:r w:rsidRPr="004D63E3">
        <w:rPr>
          <w:vertAlign w:val="superscript"/>
          <w:lang w:val="en-GB"/>
        </w:rPr>
        <w:t>2</w:t>
      </w:r>
      <w:r w:rsidRPr="004D63E3">
        <w:rPr>
          <w:lang w:val="en-GB"/>
        </w:rPr>
        <w:t xml:space="preserve"> =1- </w:t>
      </w:r>
      <m:oMath>
        <m:f>
          <m:fPr>
            <m:ctrlPr>
              <w:rPr>
                <w:rFonts w:ascii="Cambria Math" w:hAnsi="Cambria Math"/>
              </w:rPr>
            </m:ctrlPr>
          </m:fPr>
          <m:num>
            <m:nary>
              <m:naryPr>
                <m:chr m:val="∑"/>
                <m:ctrlPr>
                  <w:rPr>
                    <w:rFonts w:ascii="Cambria Math" w:hAnsi="Cambria Math"/>
                  </w:rPr>
                </m:ctrlPr>
              </m:naryPr>
              <m:sub>
                <m:r>
                  <w:rPr>
                    <w:rFonts w:ascii="Cambria Math" w:hAnsi="Cambria Math"/>
                  </w:rPr>
                  <m:t>i</m:t>
                </m:r>
                <m:r>
                  <w:rPr>
                    <w:rFonts w:ascii="Cambria Math" w:hAnsi="Cambria Math"/>
                    <w:lang w:val="en-GB"/>
                  </w:rPr>
                  <m:t>=1</m:t>
                </m:r>
              </m:sub>
              <m:sup>
                <m:r>
                  <w:rPr>
                    <w:rFonts w:ascii="Cambria Math" w:hAnsi="Cambria Math"/>
                  </w:rPr>
                  <m:t>N</m:t>
                </m:r>
              </m:sup>
              <m:e/>
            </m:nary>
            <m:r>
              <w:rPr>
                <w:rFonts w:ascii="Cambria Math" w:hAnsi="Cambria Math"/>
                <w:lang w:val="en-GB"/>
              </w:rPr>
              <m:t>(</m:t>
            </m:r>
            <m:r>
              <w:rPr>
                <w:rFonts w:ascii="Cambria Math" w:hAnsi="Cambria Math"/>
              </w:rPr>
              <m:t>Y</m:t>
            </m:r>
            <m:sSub>
              <m:sSubPr>
                <m:ctrlPr>
                  <w:rPr>
                    <w:rFonts w:ascii="Cambria Math" w:hAnsi="Cambria Math"/>
                  </w:rPr>
                </m:ctrlPr>
              </m:sSubPr>
              <m:e/>
              <m:sub>
                <m:r>
                  <w:rPr>
                    <w:rFonts w:ascii="Cambria Math" w:hAnsi="Cambria Math"/>
                  </w:rPr>
                  <m:t>i</m:t>
                </m:r>
              </m:sub>
            </m:sSub>
            <m:r>
              <w:rPr>
                <w:rFonts w:ascii="Cambria Math" w:hAnsi="Cambria Math"/>
                <w:lang w:val="en-GB"/>
              </w:rPr>
              <m:t>-Ŷ</m:t>
            </m:r>
            <m:sSub>
              <m:sSubPr>
                <m:ctrlPr>
                  <w:rPr>
                    <w:rFonts w:ascii="Cambria Math" w:hAnsi="Cambria Math"/>
                  </w:rPr>
                </m:ctrlPr>
              </m:sSubPr>
              <m:e/>
              <m:sub>
                <m:r>
                  <w:rPr>
                    <w:rFonts w:ascii="Cambria Math" w:hAnsi="Cambria Math"/>
                  </w:rPr>
                  <m:t>i</m:t>
                </m:r>
              </m:sub>
            </m:sSub>
            <m:r>
              <w:rPr>
                <w:rFonts w:ascii="Cambria Math" w:hAnsi="Cambria Math"/>
                <w:lang w:val="en-GB"/>
              </w:rPr>
              <m:t>)</m:t>
            </m:r>
            <m:sSup>
              <m:sSupPr>
                <m:ctrlPr>
                  <w:rPr>
                    <w:rFonts w:ascii="Cambria Math" w:hAnsi="Cambria Math"/>
                  </w:rPr>
                </m:ctrlPr>
              </m:sSupPr>
              <m:e/>
              <m:sup>
                <m:r>
                  <w:rPr>
                    <w:rFonts w:ascii="Cambria Math" w:hAnsi="Cambria Math"/>
                    <w:lang w:val="en-GB"/>
                  </w:rPr>
                  <m:t>2</m:t>
                </m:r>
              </m:sup>
            </m:sSup>
          </m:num>
          <m:den>
            <m:nary>
              <m:naryPr>
                <m:chr m:val="∑"/>
                <m:ctrlPr>
                  <w:rPr>
                    <w:rFonts w:ascii="Cambria Math" w:hAnsi="Cambria Math"/>
                  </w:rPr>
                </m:ctrlPr>
              </m:naryPr>
              <m:sub>
                <m:r>
                  <w:rPr>
                    <w:rFonts w:ascii="Cambria Math" w:hAnsi="Cambria Math"/>
                  </w:rPr>
                  <m:t>i</m:t>
                </m:r>
                <m:r>
                  <w:rPr>
                    <w:rFonts w:ascii="Cambria Math" w:hAnsi="Cambria Math"/>
                    <w:lang w:val="en-GB"/>
                  </w:rPr>
                  <m:t>=1</m:t>
                </m:r>
              </m:sub>
              <m:sup>
                <m:r>
                  <w:rPr>
                    <w:rFonts w:ascii="Cambria Math" w:hAnsi="Cambria Math"/>
                  </w:rPr>
                  <m:t>N</m:t>
                </m:r>
              </m:sup>
              <m:e/>
            </m:nary>
            <m:r>
              <w:rPr>
                <w:rFonts w:ascii="Cambria Math" w:hAnsi="Cambria Math"/>
                <w:lang w:val="en-GB"/>
              </w:rPr>
              <m:t>(</m:t>
            </m:r>
            <m:r>
              <w:rPr>
                <w:rFonts w:ascii="Cambria Math" w:hAnsi="Cambria Math"/>
              </w:rPr>
              <m:t>Y</m:t>
            </m:r>
            <m:sSub>
              <m:sSubPr>
                <m:ctrlPr>
                  <w:rPr>
                    <w:rFonts w:ascii="Cambria Math" w:hAnsi="Cambria Math"/>
                  </w:rPr>
                </m:ctrlPr>
              </m:sSubPr>
              <m:e/>
              <m:sub>
                <m:r>
                  <w:rPr>
                    <w:rFonts w:ascii="Cambria Math" w:hAnsi="Cambria Math"/>
                  </w:rPr>
                  <m:t>i</m:t>
                </m:r>
              </m:sub>
            </m:sSub>
            <m:r>
              <w:rPr>
                <w:rFonts w:ascii="Cambria Math" w:hAnsi="Cambria Math"/>
                <w:lang w:val="en-GB"/>
              </w:rPr>
              <m:t>-</m:t>
            </m:r>
            <m:r>
              <w:rPr>
                <w:rFonts w:ascii="Cambria Math" w:hAnsi="Cambria Math"/>
              </w:rPr>
              <m:t>y</m:t>
            </m:r>
            <m:r>
              <w:rPr>
                <w:rFonts w:ascii="Cambria Math" w:hAnsi="Cambria Math"/>
                <w:lang w:val="en-GB"/>
              </w:rPr>
              <m:t>̄)</m:t>
            </m:r>
            <m:sSup>
              <m:sSupPr>
                <m:ctrlPr>
                  <w:rPr>
                    <w:rFonts w:ascii="Cambria Math" w:hAnsi="Cambria Math"/>
                  </w:rPr>
                </m:ctrlPr>
              </m:sSupPr>
              <m:e/>
              <m:sup>
                <m:r>
                  <w:rPr>
                    <w:rFonts w:ascii="Cambria Math" w:hAnsi="Cambria Math"/>
                    <w:lang w:val="en-GB"/>
                  </w:rPr>
                  <m:t>2</m:t>
                </m:r>
              </m:sup>
            </m:sSup>
          </m:den>
        </m:f>
      </m:oMath>
      <w:r w:rsidRPr="004D63E3">
        <w:rPr>
          <w:lang w:val="en-GB"/>
        </w:rPr>
        <w:t xml:space="preserve"> = 1- </w:t>
      </w:r>
      <m:oMath>
        <m:f>
          <m:fPr>
            <m:ctrlPr>
              <w:rPr>
                <w:rFonts w:ascii="Cambria Math" w:hAnsi="Cambria Math"/>
              </w:rPr>
            </m:ctrlPr>
          </m:fPr>
          <m:num>
            <m:r>
              <w:rPr>
                <w:rFonts w:ascii="Cambria Math" w:hAnsi="Cambria Math"/>
              </w:rPr>
              <m:t>Variance</m:t>
            </m:r>
            <m:r>
              <w:rPr>
                <w:rFonts w:ascii="Cambria Math" w:hAnsi="Cambria Math"/>
                <w:lang w:val="en-GB"/>
              </w:rPr>
              <m:t xml:space="preserve"> </m:t>
            </m:r>
            <m:r>
              <w:rPr>
                <w:rFonts w:ascii="Cambria Math" w:hAnsi="Cambria Math"/>
              </w:rPr>
              <m:t>explained</m:t>
            </m:r>
            <m:r>
              <w:rPr>
                <w:rFonts w:ascii="Cambria Math" w:hAnsi="Cambria Math"/>
                <w:lang w:val="en-GB"/>
              </w:rPr>
              <m:t xml:space="preserve"> </m:t>
            </m:r>
            <m:r>
              <w:rPr>
                <w:rFonts w:ascii="Cambria Math" w:hAnsi="Cambria Math"/>
              </w:rPr>
              <m:t>by</m:t>
            </m:r>
            <m:r>
              <w:rPr>
                <w:rFonts w:ascii="Cambria Math" w:hAnsi="Cambria Math"/>
                <w:lang w:val="en-GB"/>
              </w:rPr>
              <m:t xml:space="preserve"> </m:t>
            </m:r>
            <m:r>
              <w:rPr>
                <w:rFonts w:ascii="Cambria Math" w:hAnsi="Cambria Math"/>
              </w:rPr>
              <m:t>t</m:t>
            </m:r>
            <m:r>
              <w:rPr>
                <w:rFonts w:ascii="Cambria Math" w:hAnsi="Cambria Math"/>
                <w:lang w:val="en-GB"/>
              </w:rPr>
              <m:t>h</m:t>
            </m:r>
            <m:r>
              <w:rPr>
                <w:rFonts w:ascii="Cambria Math" w:hAnsi="Cambria Math"/>
              </w:rPr>
              <m:t>e</m:t>
            </m:r>
            <m:r>
              <w:rPr>
                <w:rFonts w:ascii="Cambria Math" w:hAnsi="Cambria Math"/>
                <w:lang w:val="en-GB"/>
              </w:rPr>
              <m:t xml:space="preserve"> </m:t>
            </m:r>
            <m:r>
              <w:rPr>
                <w:rFonts w:ascii="Cambria Math" w:hAnsi="Cambria Math"/>
              </w:rPr>
              <m:t>model</m:t>
            </m:r>
          </m:num>
          <m:den>
            <m:r>
              <w:rPr>
                <w:rFonts w:ascii="Cambria Math" w:hAnsi="Cambria Math"/>
              </w:rPr>
              <m:t>Total</m:t>
            </m:r>
            <m:r>
              <w:rPr>
                <w:rFonts w:ascii="Cambria Math" w:hAnsi="Cambria Math"/>
                <w:lang w:val="en-GB"/>
              </w:rPr>
              <m:t xml:space="preserve"> </m:t>
            </m:r>
            <m:r>
              <w:rPr>
                <w:rFonts w:ascii="Cambria Math" w:hAnsi="Cambria Math"/>
              </w:rPr>
              <m:t>Variance</m:t>
            </m:r>
          </m:den>
        </m:f>
      </m:oMath>
    </w:p>
    <w:p w14:paraId="450A7A1B" w14:textId="77777777" w:rsidR="0094230B" w:rsidRPr="004D63E3" w:rsidRDefault="0094230B">
      <w:pPr>
        <w:ind w:left="720"/>
        <w:jc w:val="both"/>
        <w:rPr>
          <w:lang w:val="en-GB"/>
        </w:rPr>
      </w:pPr>
    </w:p>
    <w:p w14:paraId="3DFB32DA" w14:textId="77777777" w:rsidR="0094230B" w:rsidRPr="004D63E3" w:rsidRDefault="004D63E3">
      <w:pPr>
        <w:jc w:val="both"/>
        <w:rPr>
          <w:lang w:val="en-GB"/>
        </w:rPr>
      </w:pPr>
      <w:r w:rsidRPr="004D63E3">
        <w:rPr>
          <w:lang w:val="en-GB"/>
        </w:rPr>
        <w:t>It allows us to compare the variance explained by the model to the total variance of the dataset. It is between 0 and 1 and the closer it is to 1 the best is the regression. It could be negative if the error of the machine learning model is greater than the error produced when comparing the true value and the average.</w:t>
      </w:r>
    </w:p>
    <w:p w14:paraId="68DAB540" w14:textId="77777777" w:rsidR="0094230B" w:rsidRPr="004D63E3" w:rsidRDefault="0094230B">
      <w:pPr>
        <w:jc w:val="both"/>
        <w:rPr>
          <w:lang w:val="en-GB"/>
        </w:rPr>
      </w:pPr>
    </w:p>
    <w:p w14:paraId="29685336" w14:textId="77777777" w:rsidR="0094230B" w:rsidRPr="004D63E3" w:rsidRDefault="004D63E3">
      <w:pPr>
        <w:jc w:val="both"/>
        <w:rPr>
          <w:lang w:val="en-GB"/>
        </w:rPr>
      </w:pPr>
      <w:r w:rsidRPr="004D63E3">
        <w:rPr>
          <w:lang w:val="en-GB"/>
        </w:rPr>
        <w:t>This indicator is controversial, as it is highly sensitive to outliers and it is sensitive to the number of parameters, indeed, when we improve the number of variables, r</w:t>
      </w:r>
      <w:r w:rsidRPr="004D63E3">
        <w:rPr>
          <w:vertAlign w:val="superscript"/>
          <w:lang w:val="en-GB"/>
        </w:rPr>
        <w:t>2</w:t>
      </w:r>
      <w:r w:rsidRPr="004D63E3">
        <w:rPr>
          <w:lang w:val="en-GB"/>
        </w:rPr>
        <w:t xml:space="preserve"> is closer to 1 [6]. In this way, r</w:t>
      </w:r>
      <w:r w:rsidRPr="004D63E3">
        <w:rPr>
          <w:vertAlign w:val="superscript"/>
          <w:lang w:val="en-GB"/>
        </w:rPr>
        <w:t>2</w:t>
      </w:r>
      <w:r w:rsidRPr="004D63E3">
        <w:rPr>
          <w:lang w:val="en-GB"/>
        </w:rPr>
        <w:t xml:space="preserve"> is not always a good indicator to evaluate a model, it is important to use another indicator or graphics to complete this first assessment. </w:t>
      </w:r>
    </w:p>
    <w:p w14:paraId="224CF4DE" w14:textId="77777777" w:rsidR="0094230B" w:rsidRPr="004D63E3" w:rsidRDefault="0094230B">
      <w:pPr>
        <w:jc w:val="both"/>
        <w:rPr>
          <w:lang w:val="en-GB"/>
        </w:rPr>
      </w:pPr>
    </w:p>
    <w:p w14:paraId="7D5AAF9A" w14:textId="77777777" w:rsidR="0094230B" w:rsidRPr="004D63E3" w:rsidRDefault="004D63E3">
      <w:pPr>
        <w:jc w:val="both"/>
        <w:rPr>
          <w:lang w:val="en-GB"/>
        </w:rPr>
      </w:pPr>
      <w:r w:rsidRPr="004D63E3">
        <w:rPr>
          <w:lang w:val="en-GB"/>
        </w:rPr>
        <w:t xml:space="preserve">Another indicator is the root mean square error defined as : </w:t>
      </w:r>
    </w:p>
    <w:p w14:paraId="1B0FA7AD" w14:textId="77777777" w:rsidR="0094230B" w:rsidRPr="004D63E3" w:rsidRDefault="004D63E3">
      <w:pPr>
        <w:ind w:left="720" w:firstLine="720"/>
        <w:jc w:val="both"/>
        <w:rPr>
          <w:lang w:val="en-GB"/>
        </w:rPr>
      </w:pPr>
      <w:r w:rsidRPr="004D63E3">
        <w:rPr>
          <w:lang w:val="en-GB"/>
        </w:rPr>
        <w:t xml:space="preserve">RMSE = </w:t>
      </w:r>
      <m:oMath>
        <m:rad>
          <m:radPr>
            <m:degHide m:val="1"/>
            <m:ctrlPr>
              <w:rPr>
                <w:rFonts w:ascii="Cambria Math" w:hAnsi="Cambria Math"/>
                <w:color w:val="202124"/>
                <w:sz w:val="30"/>
                <w:szCs w:val="30"/>
                <w:highlight w:val="white"/>
              </w:rPr>
            </m:ctrlPr>
          </m:radPr>
          <m:deg/>
          <m:e>
            <m:f>
              <m:fPr>
                <m:ctrlPr>
                  <w:rPr>
                    <w:rFonts w:ascii="Cambria Math" w:hAnsi="Cambria Math"/>
                  </w:rPr>
                </m:ctrlPr>
              </m:fPr>
              <m:num>
                <m:r>
                  <w:rPr>
                    <w:rFonts w:ascii="Cambria Math" w:hAnsi="Cambria Math"/>
                    <w:lang w:val="en-GB"/>
                  </w:rPr>
                  <m:t>1</m:t>
                </m:r>
              </m:num>
              <m:den>
                <m:r>
                  <w:rPr>
                    <w:rFonts w:ascii="Cambria Math" w:hAnsi="Cambria Math"/>
                  </w:rPr>
                  <m:t>N</m:t>
                </m:r>
              </m:den>
            </m:f>
            <m:r>
              <w:rPr>
                <w:rFonts w:ascii="Cambria Math" w:hAnsi="Cambria Math"/>
                <w:lang w:val="en-GB"/>
              </w:rPr>
              <m:t>×</m:t>
            </m:r>
            <m:nary>
              <m:naryPr>
                <m:chr m:val="∑"/>
                <m:ctrlPr>
                  <w:rPr>
                    <w:rFonts w:ascii="Cambria Math" w:hAnsi="Cambria Math"/>
                  </w:rPr>
                </m:ctrlPr>
              </m:naryPr>
              <m:sub>
                <m:r>
                  <w:rPr>
                    <w:rFonts w:ascii="Cambria Math" w:hAnsi="Cambria Math"/>
                  </w:rPr>
                  <m:t>i</m:t>
                </m:r>
                <m:r>
                  <w:rPr>
                    <w:rFonts w:ascii="Cambria Math" w:hAnsi="Cambria Math"/>
                    <w:lang w:val="en-GB"/>
                  </w:rPr>
                  <m:t>=1</m:t>
                </m:r>
              </m:sub>
              <m:sup>
                <m:r>
                  <w:rPr>
                    <w:rFonts w:ascii="Cambria Math" w:hAnsi="Cambria Math"/>
                  </w:rPr>
                  <m:t>N</m:t>
                </m:r>
              </m:sup>
              <m:e/>
            </m:nary>
            <m:r>
              <w:rPr>
                <w:rFonts w:ascii="Cambria Math" w:hAnsi="Cambria Math"/>
                <w:lang w:val="en-GB"/>
              </w:rPr>
              <m:t>(</m:t>
            </m:r>
            <m:r>
              <w:rPr>
                <w:rFonts w:ascii="Cambria Math" w:hAnsi="Cambria Math"/>
              </w:rPr>
              <m:t>Y</m:t>
            </m:r>
            <m:sSub>
              <m:sSubPr>
                <m:ctrlPr>
                  <w:rPr>
                    <w:rFonts w:ascii="Cambria Math" w:hAnsi="Cambria Math"/>
                  </w:rPr>
                </m:ctrlPr>
              </m:sSubPr>
              <m:e/>
              <m:sub>
                <m:r>
                  <w:rPr>
                    <w:rFonts w:ascii="Cambria Math" w:hAnsi="Cambria Math"/>
                  </w:rPr>
                  <m:t>i</m:t>
                </m:r>
              </m:sub>
            </m:sSub>
            <m:r>
              <w:rPr>
                <w:rFonts w:ascii="Cambria Math" w:hAnsi="Cambria Math"/>
                <w:lang w:val="en-GB"/>
              </w:rPr>
              <m:t xml:space="preserve">- </m:t>
            </m:r>
            <m:r>
              <w:rPr>
                <w:rFonts w:ascii="Cambria Math" w:hAnsi="Cambria Math"/>
                <w:color w:val="202124"/>
                <w:sz w:val="30"/>
                <w:szCs w:val="30"/>
                <w:highlight w:val="white"/>
                <w:lang w:val="en-GB"/>
              </w:rPr>
              <m:t>Ŷ</m:t>
            </m:r>
            <m:sSub>
              <m:sSubPr>
                <m:ctrlPr>
                  <w:rPr>
                    <w:rFonts w:ascii="Cambria Math" w:hAnsi="Cambria Math"/>
                    <w:color w:val="202124"/>
                    <w:sz w:val="30"/>
                    <w:szCs w:val="30"/>
                    <w:highlight w:val="white"/>
                  </w:rPr>
                </m:ctrlPr>
              </m:sSubPr>
              <m:e/>
              <m:sub>
                <m:r>
                  <w:rPr>
                    <w:rFonts w:ascii="Cambria Math" w:hAnsi="Cambria Math"/>
                    <w:color w:val="202124"/>
                    <w:sz w:val="30"/>
                    <w:szCs w:val="30"/>
                    <w:highlight w:val="white"/>
                  </w:rPr>
                  <m:t>i</m:t>
                </m:r>
              </m:sub>
            </m:sSub>
            <m:r>
              <w:rPr>
                <w:rFonts w:ascii="Cambria Math" w:hAnsi="Cambria Math"/>
                <w:color w:val="202124"/>
                <w:sz w:val="30"/>
                <w:szCs w:val="30"/>
                <w:highlight w:val="white"/>
                <w:lang w:val="en-GB"/>
              </w:rPr>
              <m:t>)</m:t>
            </m:r>
            <m:sSup>
              <m:sSupPr>
                <m:ctrlPr>
                  <w:rPr>
                    <w:rFonts w:ascii="Cambria Math" w:hAnsi="Cambria Math"/>
                    <w:color w:val="202124"/>
                    <w:sz w:val="30"/>
                    <w:szCs w:val="30"/>
                    <w:highlight w:val="white"/>
                  </w:rPr>
                </m:ctrlPr>
              </m:sSupPr>
              <m:e/>
              <m:sup>
                <m:r>
                  <w:rPr>
                    <w:rFonts w:ascii="Cambria Math" w:hAnsi="Cambria Math"/>
                    <w:color w:val="202124"/>
                    <w:sz w:val="30"/>
                    <w:szCs w:val="30"/>
                    <w:highlight w:val="white"/>
                    <w:lang w:val="en-GB"/>
                  </w:rPr>
                  <m:t>2</m:t>
                </m:r>
              </m:sup>
            </m:sSup>
          </m:e>
        </m:rad>
      </m:oMath>
    </w:p>
    <w:p w14:paraId="42A04DB9" w14:textId="77777777" w:rsidR="0094230B" w:rsidRPr="004D63E3" w:rsidRDefault="004D63E3">
      <w:pPr>
        <w:jc w:val="both"/>
        <w:rPr>
          <w:lang w:val="en-GB"/>
        </w:rPr>
      </w:pPr>
      <w:r w:rsidRPr="004D63E3">
        <w:rPr>
          <w:lang w:val="en-GB"/>
        </w:rPr>
        <w:t xml:space="preserve">It compares the real values Y and the predicted values for each point of the dataset. To have a good regression model, we want to have a RMSE as close to 0 as possible. </w:t>
      </w:r>
    </w:p>
    <w:p w14:paraId="1AD27CB0" w14:textId="77777777" w:rsidR="0094230B" w:rsidRPr="004D63E3" w:rsidRDefault="0094230B">
      <w:pPr>
        <w:jc w:val="both"/>
        <w:rPr>
          <w:lang w:val="en-GB"/>
        </w:rPr>
      </w:pPr>
    </w:p>
    <w:p w14:paraId="1806348C" w14:textId="77777777" w:rsidR="0094230B" w:rsidRPr="004D63E3" w:rsidRDefault="004D63E3">
      <w:pPr>
        <w:jc w:val="both"/>
        <w:rPr>
          <w:lang w:val="en-GB"/>
        </w:rPr>
      </w:pPr>
      <w:r w:rsidRPr="004D63E3">
        <w:rPr>
          <w:lang w:val="en-GB"/>
        </w:rPr>
        <w:t>In our work, we choose to use this metric rather than the Mean Absolute Error (MAE) in order to highlight large discrepancies between predictions and actual values because we believe that in our scope of application, a big mistake could lead to a bad diagnosis. Moreover, we use it and not the Mean Square Error (MSE) because as it is the same unit as Y, it is easier to understand and interpret.</w:t>
      </w:r>
    </w:p>
    <w:p w14:paraId="411A92B6" w14:textId="77777777" w:rsidR="0094230B" w:rsidRPr="004D63E3" w:rsidRDefault="0094230B">
      <w:pPr>
        <w:jc w:val="both"/>
        <w:rPr>
          <w:lang w:val="en-GB"/>
        </w:rPr>
      </w:pPr>
    </w:p>
    <w:p w14:paraId="337B1E45" w14:textId="77777777" w:rsidR="0094230B" w:rsidRPr="004D63E3" w:rsidRDefault="0094230B">
      <w:pPr>
        <w:jc w:val="both"/>
        <w:rPr>
          <w:lang w:val="en-GB"/>
        </w:rPr>
      </w:pPr>
    </w:p>
    <w:p w14:paraId="154501DA" w14:textId="77777777" w:rsidR="0094230B" w:rsidRPr="004D63E3" w:rsidRDefault="0094230B">
      <w:pPr>
        <w:rPr>
          <w:lang w:val="en-GB"/>
        </w:rPr>
      </w:pPr>
    </w:p>
    <w:p w14:paraId="1364D84C" w14:textId="77777777" w:rsidR="0094230B" w:rsidRDefault="004D63E3">
      <w:pPr>
        <w:pStyle w:val="Titre1"/>
        <w:numPr>
          <w:ilvl w:val="0"/>
          <w:numId w:val="9"/>
        </w:numPr>
      </w:pPr>
      <w:bookmarkStart w:id="107" w:name="_q18qd1kgzbe5" w:colFirst="0" w:colLast="0"/>
      <w:bookmarkEnd w:id="107"/>
      <w:r>
        <w:t>Interpretation of the results</w:t>
      </w:r>
    </w:p>
    <w:p w14:paraId="1ECA95C2" w14:textId="77777777" w:rsidR="0094230B" w:rsidRDefault="004D63E3">
      <w:pPr>
        <w:pStyle w:val="Titre2"/>
        <w:numPr>
          <w:ilvl w:val="0"/>
          <w:numId w:val="11"/>
        </w:numPr>
      </w:pPr>
      <w:bookmarkStart w:id="108" w:name="_7e743dldsbma" w:colFirst="0" w:colLast="0"/>
      <w:bookmarkEnd w:id="108"/>
      <w:r>
        <w:t>Machine Learning models</w:t>
      </w:r>
    </w:p>
    <w:p w14:paraId="5CDFE527" w14:textId="77777777" w:rsidR="0094230B" w:rsidRDefault="0094230B"/>
    <w:p w14:paraId="1466F36B" w14:textId="66915DAF" w:rsidR="0094230B" w:rsidRDefault="004D63E3">
      <w:pPr>
        <w:pStyle w:val="Titre3"/>
        <w:numPr>
          <w:ilvl w:val="0"/>
          <w:numId w:val="4"/>
        </w:numPr>
      </w:pPr>
      <w:bookmarkStart w:id="109" w:name="_d49h6py5yvso" w:colFirst="0" w:colLast="0"/>
      <w:bookmarkEnd w:id="109"/>
      <w:r>
        <w:t xml:space="preserve">Impact of </w:t>
      </w:r>
      <w:del w:id="110" w:author="VILLENEUVE Emma 254514" w:date="2023-12-19T17:25:00Z">
        <w:r w:rsidDel="00807253">
          <w:delText>parameters</w:delText>
        </w:r>
      </w:del>
      <w:ins w:id="111" w:author="VILLENEUVE Emma 254514" w:date="2023-12-19T17:25:00Z">
        <w:r w:rsidR="00807253">
          <w:t>pre-processing</w:t>
        </w:r>
      </w:ins>
    </w:p>
    <w:p w14:paraId="4C951913" w14:textId="77777777" w:rsidR="0094230B" w:rsidRDefault="0094230B">
      <w:pPr>
        <w:ind w:left="720"/>
      </w:pPr>
    </w:p>
    <w:p w14:paraId="0EEFD981" w14:textId="77777777" w:rsidR="0094230B" w:rsidRPr="004D63E3" w:rsidRDefault="004D63E3">
      <w:pPr>
        <w:jc w:val="both"/>
        <w:rPr>
          <w:lang w:val="en-GB"/>
        </w:rPr>
      </w:pPr>
      <w:r w:rsidRPr="004D63E3">
        <w:rPr>
          <w:lang w:val="en-GB"/>
        </w:rPr>
        <w:t xml:space="preserve">We have tested the various machine-learning models mentioned in the previous section. To do this, we tested each model by varying certain pre-processing steps and cross-validation methods in order to see the influence of each parameter on the results. All the results are given </w:t>
      </w:r>
      <w:commentRangeStart w:id="112"/>
      <w:r w:rsidRPr="004D63E3">
        <w:rPr>
          <w:lang w:val="en-GB"/>
        </w:rPr>
        <w:t>in the Appendix</w:t>
      </w:r>
      <w:commentRangeEnd w:id="112"/>
      <w:r w:rsidR="00807253">
        <w:rPr>
          <w:rStyle w:val="Marquedecommentaire"/>
        </w:rPr>
        <w:commentReference w:id="112"/>
      </w:r>
      <w:r w:rsidRPr="004D63E3">
        <w:rPr>
          <w:lang w:val="en-GB"/>
        </w:rPr>
        <w:t xml:space="preserve">. </w:t>
      </w:r>
    </w:p>
    <w:p w14:paraId="2277D70C" w14:textId="77777777" w:rsidR="0094230B" w:rsidRPr="004D63E3" w:rsidRDefault="0094230B">
      <w:pPr>
        <w:jc w:val="both"/>
        <w:rPr>
          <w:lang w:val="en-GB"/>
        </w:rPr>
      </w:pPr>
    </w:p>
    <w:p w14:paraId="6A81AF23" w14:textId="5534FAFA" w:rsidR="0094230B" w:rsidRPr="004D63E3" w:rsidRDefault="004D63E3">
      <w:pPr>
        <w:jc w:val="both"/>
        <w:rPr>
          <w:lang w:val="en-GB"/>
        </w:rPr>
      </w:pPr>
      <w:r w:rsidRPr="004D63E3">
        <w:rPr>
          <w:lang w:val="en-GB"/>
        </w:rPr>
        <w:t>This experiment gives us information on the impact of the various pre-processing steps have on the data. To analyze the results of applying different</w:t>
      </w:r>
      <w:ins w:id="113" w:author="VILLENEUVE Emma 254514" w:date="2023-12-19T17:23:00Z">
        <w:r w:rsidR="00807253">
          <w:rPr>
            <w:lang w:val="en-GB"/>
          </w:rPr>
          <w:t xml:space="preserve"> </w:t>
        </w:r>
      </w:ins>
      <w:r w:rsidRPr="004D63E3">
        <w:rPr>
          <w:lang w:val="en-GB"/>
        </w:rPr>
        <w:t>pre-processing, we choose to use only data obtained from the SVM model with a linear kernel to be more consistent, but the results of the other models are following a similar trend. Moreover, these results correspond to the train test split cross-validation method, and are shown in Table 2.</w:t>
      </w:r>
    </w:p>
    <w:p w14:paraId="0C28D25F" w14:textId="77777777" w:rsidR="0094230B" w:rsidRPr="004D63E3" w:rsidRDefault="0094230B">
      <w:pPr>
        <w:rPr>
          <w:lang w:val="en-GB"/>
        </w:rPr>
      </w:pPr>
    </w:p>
    <w:tbl>
      <w:tblPr>
        <w:tblStyle w:val="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6"/>
        <w:gridCol w:w="2842"/>
        <w:gridCol w:w="2842"/>
      </w:tblGrid>
      <w:tr w:rsidR="0094230B" w14:paraId="5CC248C4" w14:textId="77777777">
        <w:tc>
          <w:tcPr>
            <w:tcW w:w="331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51B3545" w14:textId="77777777" w:rsidR="0094230B" w:rsidRDefault="004D63E3">
            <w:pPr>
              <w:widowControl w:val="0"/>
              <w:pBdr>
                <w:top w:val="nil"/>
                <w:left w:val="nil"/>
                <w:bottom w:val="nil"/>
                <w:right w:val="nil"/>
                <w:between w:val="nil"/>
              </w:pBdr>
              <w:spacing w:line="240" w:lineRule="auto"/>
              <w:jc w:val="center"/>
            </w:pPr>
            <w:r>
              <w:lastRenderedPageBreak/>
              <w:t>Pre-processing step</w:t>
            </w:r>
          </w:p>
        </w:tc>
        <w:tc>
          <w:tcPr>
            <w:tcW w:w="2842" w:type="dxa"/>
            <w:tcBorders>
              <w:left w:val="single" w:sz="4" w:space="0" w:color="000000"/>
            </w:tcBorders>
            <w:shd w:val="clear" w:color="auto" w:fill="auto"/>
            <w:tcMar>
              <w:top w:w="100" w:type="dxa"/>
              <w:left w:w="100" w:type="dxa"/>
              <w:bottom w:w="100" w:type="dxa"/>
              <w:right w:w="100" w:type="dxa"/>
            </w:tcMar>
          </w:tcPr>
          <w:p w14:paraId="4FD758BB" w14:textId="77777777" w:rsidR="0094230B" w:rsidRDefault="004D63E3">
            <w:pPr>
              <w:widowControl w:val="0"/>
              <w:pBdr>
                <w:top w:val="nil"/>
                <w:left w:val="nil"/>
                <w:bottom w:val="nil"/>
                <w:right w:val="nil"/>
                <w:between w:val="nil"/>
              </w:pBdr>
              <w:spacing w:line="240" w:lineRule="auto"/>
              <w:jc w:val="center"/>
            </w:pPr>
            <w:r>
              <w:t>RMSE (mmHg)</w:t>
            </w:r>
          </w:p>
        </w:tc>
        <w:tc>
          <w:tcPr>
            <w:tcW w:w="2842" w:type="dxa"/>
            <w:shd w:val="clear" w:color="auto" w:fill="auto"/>
            <w:tcMar>
              <w:top w:w="100" w:type="dxa"/>
              <w:left w:w="100" w:type="dxa"/>
              <w:bottom w:w="100" w:type="dxa"/>
              <w:right w:w="100" w:type="dxa"/>
            </w:tcMar>
          </w:tcPr>
          <w:p w14:paraId="1373CE69" w14:textId="77777777" w:rsidR="0094230B" w:rsidRDefault="004D63E3">
            <w:pPr>
              <w:widowControl w:val="0"/>
              <w:pBdr>
                <w:top w:val="nil"/>
                <w:left w:val="nil"/>
                <w:bottom w:val="nil"/>
                <w:right w:val="nil"/>
                <w:between w:val="nil"/>
              </w:pBdr>
              <w:spacing w:line="240" w:lineRule="auto"/>
              <w:jc w:val="center"/>
            </w:pPr>
            <w:r>
              <w:t>Accuracy score (r2)</w:t>
            </w:r>
          </w:p>
        </w:tc>
      </w:tr>
      <w:tr w:rsidR="0094230B" w14:paraId="06B57402" w14:textId="77777777">
        <w:tc>
          <w:tcPr>
            <w:tcW w:w="3315" w:type="dxa"/>
            <w:tcBorders>
              <w:top w:val="single" w:sz="4" w:space="0" w:color="000000"/>
              <w:left w:val="single" w:sz="5" w:space="0" w:color="000000"/>
              <w:bottom w:val="single" w:sz="5" w:space="0" w:color="000000"/>
              <w:right w:val="single" w:sz="5" w:space="0" w:color="000000"/>
            </w:tcBorders>
            <w:tcMar>
              <w:top w:w="40" w:type="dxa"/>
              <w:left w:w="40" w:type="dxa"/>
              <w:bottom w:w="40" w:type="dxa"/>
              <w:right w:w="40" w:type="dxa"/>
            </w:tcMar>
            <w:vAlign w:val="bottom"/>
          </w:tcPr>
          <w:p w14:paraId="246E7101" w14:textId="77777777" w:rsidR="0094230B" w:rsidRDefault="004D63E3">
            <w:pPr>
              <w:widowControl w:val="0"/>
              <w:jc w:val="center"/>
            </w:pPr>
            <w:r>
              <w:t>No</w:t>
            </w:r>
          </w:p>
        </w:tc>
        <w:tc>
          <w:tcPr>
            <w:tcW w:w="2842" w:type="dxa"/>
            <w:shd w:val="clear" w:color="auto" w:fill="auto"/>
            <w:tcMar>
              <w:top w:w="100" w:type="dxa"/>
              <w:left w:w="100" w:type="dxa"/>
              <w:bottom w:w="100" w:type="dxa"/>
              <w:right w:w="100" w:type="dxa"/>
            </w:tcMar>
          </w:tcPr>
          <w:p w14:paraId="3BF1F91F" w14:textId="77777777" w:rsidR="0094230B" w:rsidRDefault="004D63E3">
            <w:pPr>
              <w:widowControl w:val="0"/>
              <w:pBdr>
                <w:top w:val="nil"/>
                <w:left w:val="nil"/>
                <w:bottom w:val="nil"/>
                <w:right w:val="nil"/>
                <w:between w:val="nil"/>
              </w:pBdr>
              <w:spacing w:line="240" w:lineRule="auto"/>
              <w:jc w:val="center"/>
            </w:pPr>
            <w:r>
              <w:t>17,666</w:t>
            </w:r>
          </w:p>
        </w:tc>
        <w:tc>
          <w:tcPr>
            <w:tcW w:w="2842" w:type="dxa"/>
            <w:shd w:val="clear" w:color="auto" w:fill="auto"/>
            <w:tcMar>
              <w:top w:w="100" w:type="dxa"/>
              <w:left w:w="100" w:type="dxa"/>
              <w:bottom w:w="100" w:type="dxa"/>
              <w:right w:w="100" w:type="dxa"/>
            </w:tcMar>
          </w:tcPr>
          <w:p w14:paraId="4CEEF839" w14:textId="77777777" w:rsidR="0094230B" w:rsidRDefault="004D63E3">
            <w:pPr>
              <w:widowControl w:val="0"/>
              <w:pBdr>
                <w:top w:val="nil"/>
                <w:left w:val="nil"/>
                <w:bottom w:val="nil"/>
                <w:right w:val="nil"/>
                <w:between w:val="nil"/>
              </w:pBdr>
              <w:spacing w:line="240" w:lineRule="auto"/>
              <w:jc w:val="center"/>
            </w:pPr>
            <w:r>
              <w:t>0,109</w:t>
            </w:r>
          </w:p>
        </w:tc>
      </w:tr>
      <w:tr w:rsidR="0094230B" w14:paraId="237E48CD" w14:textId="77777777">
        <w:tc>
          <w:tcPr>
            <w:tcW w:w="3315" w:type="dxa"/>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bottom"/>
          </w:tcPr>
          <w:p w14:paraId="7A302745" w14:textId="77777777" w:rsidR="0094230B" w:rsidRDefault="004D63E3">
            <w:pPr>
              <w:widowControl w:val="0"/>
              <w:jc w:val="center"/>
            </w:pPr>
            <w:r>
              <w:t>Standard Scaler</w:t>
            </w:r>
          </w:p>
        </w:tc>
        <w:tc>
          <w:tcPr>
            <w:tcW w:w="2842" w:type="dxa"/>
            <w:shd w:val="clear" w:color="auto" w:fill="auto"/>
            <w:tcMar>
              <w:top w:w="100" w:type="dxa"/>
              <w:left w:w="100" w:type="dxa"/>
              <w:bottom w:w="100" w:type="dxa"/>
              <w:right w:w="100" w:type="dxa"/>
            </w:tcMar>
          </w:tcPr>
          <w:p w14:paraId="245F8B43" w14:textId="77777777" w:rsidR="0094230B" w:rsidRDefault="004D63E3">
            <w:pPr>
              <w:widowControl w:val="0"/>
              <w:pBdr>
                <w:top w:val="nil"/>
                <w:left w:val="nil"/>
                <w:bottom w:val="nil"/>
                <w:right w:val="nil"/>
                <w:between w:val="nil"/>
              </w:pBdr>
              <w:spacing w:line="240" w:lineRule="auto"/>
              <w:jc w:val="center"/>
            </w:pPr>
            <w:r>
              <w:t>15,351</w:t>
            </w:r>
          </w:p>
        </w:tc>
        <w:tc>
          <w:tcPr>
            <w:tcW w:w="2842" w:type="dxa"/>
            <w:shd w:val="clear" w:color="auto" w:fill="auto"/>
            <w:tcMar>
              <w:top w:w="100" w:type="dxa"/>
              <w:left w:w="100" w:type="dxa"/>
              <w:bottom w:w="100" w:type="dxa"/>
              <w:right w:w="100" w:type="dxa"/>
            </w:tcMar>
          </w:tcPr>
          <w:p w14:paraId="006E534C" w14:textId="77777777" w:rsidR="0094230B" w:rsidRDefault="004D63E3">
            <w:pPr>
              <w:widowControl w:val="0"/>
              <w:pBdr>
                <w:top w:val="nil"/>
                <w:left w:val="nil"/>
                <w:bottom w:val="nil"/>
                <w:right w:val="nil"/>
                <w:between w:val="nil"/>
              </w:pBdr>
              <w:spacing w:line="240" w:lineRule="auto"/>
              <w:jc w:val="center"/>
            </w:pPr>
            <w:r>
              <w:t>0,327</w:t>
            </w:r>
          </w:p>
        </w:tc>
      </w:tr>
      <w:tr w:rsidR="0094230B" w14:paraId="162F34B6" w14:textId="77777777">
        <w:tc>
          <w:tcPr>
            <w:tcW w:w="331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3EBBB12C" w14:textId="77777777" w:rsidR="0094230B" w:rsidRDefault="004D63E3">
            <w:pPr>
              <w:widowControl w:val="0"/>
              <w:jc w:val="center"/>
            </w:pPr>
            <w:r>
              <w:t>Inverted PAT</w:t>
            </w:r>
          </w:p>
        </w:tc>
        <w:tc>
          <w:tcPr>
            <w:tcW w:w="2842" w:type="dxa"/>
            <w:shd w:val="clear" w:color="auto" w:fill="auto"/>
            <w:tcMar>
              <w:top w:w="100" w:type="dxa"/>
              <w:left w:w="100" w:type="dxa"/>
              <w:bottom w:w="100" w:type="dxa"/>
              <w:right w:w="100" w:type="dxa"/>
            </w:tcMar>
          </w:tcPr>
          <w:p w14:paraId="4188BC04" w14:textId="77777777" w:rsidR="0094230B" w:rsidRDefault="004D63E3">
            <w:pPr>
              <w:widowControl w:val="0"/>
              <w:pBdr>
                <w:top w:val="nil"/>
                <w:left w:val="nil"/>
                <w:bottom w:val="nil"/>
                <w:right w:val="nil"/>
                <w:between w:val="nil"/>
              </w:pBdr>
              <w:spacing w:line="240" w:lineRule="auto"/>
              <w:jc w:val="center"/>
            </w:pPr>
            <w:r>
              <w:t>16,226</w:t>
            </w:r>
          </w:p>
        </w:tc>
        <w:tc>
          <w:tcPr>
            <w:tcW w:w="2842" w:type="dxa"/>
            <w:shd w:val="clear" w:color="auto" w:fill="auto"/>
            <w:tcMar>
              <w:top w:w="100" w:type="dxa"/>
              <w:left w:w="100" w:type="dxa"/>
              <w:bottom w:w="100" w:type="dxa"/>
              <w:right w:w="100" w:type="dxa"/>
            </w:tcMar>
          </w:tcPr>
          <w:p w14:paraId="35A1AB23" w14:textId="77777777" w:rsidR="0094230B" w:rsidRDefault="004D63E3">
            <w:pPr>
              <w:widowControl w:val="0"/>
              <w:pBdr>
                <w:top w:val="nil"/>
                <w:left w:val="nil"/>
                <w:bottom w:val="nil"/>
                <w:right w:val="nil"/>
                <w:between w:val="nil"/>
              </w:pBdr>
              <w:spacing w:line="240" w:lineRule="auto"/>
              <w:jc w:val="center"/>
            </w:pPr>
            <w:r>
              <w:t>0,249</w:t>
            </w:r>
          </w:p>
        </w:tc>
      </w:tr>
      <w:tr w:rsidR="0094230B" w14:paraId="491AD3C1" w14:textId="77777777">
        <w:tc>
          <w:tcPr>
            <w:tcW w:w="3315" w:type="dxa"/>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bottom"/>
          </w:tcPr>
          <w:p w14:paraId="2C05D92C" w14:textId="77777777" w:rsidR="0094230B" w:rsidRDefault="004D63E3">
            <w:pPr>
              <w:widowControl w:val="0"/>
              <w:jc w:val="center"/>
            </w:pPr>
            <w:r>
              <w:t>Standard Scaler + Inverted PAT</w:t>
            </w:r>
          </w:p>
        </w:tc>
        <w:tc>
          <w:tcPr>
            <w:tcW w:w="2842" w:type="dxa"/>
            <w:shd w:val="clear" w:color="auto" w:fill="auto"/>
            <w:tcMar>
              <w:top w:w="100" w:type="dxa"/>
              <w:left w:w="100" w:type="dxa"/>
              <w:bottom w:w="100" w:type="dxa"/>
              <w:right w:w="100" w:type="dxa"/>
            </w:tcMar>
          </w:tcPr>
          <w:p w14:paraId="77694985" w14:textId="77777777" w:rsidR="0094230B" w:rsidRDefault="004D63E3">
            <w:pPr>
              <w:widowControl w:val="0"/>
              <w:pBdr>
                <w:top w:val="nil"/>
                <w:left w:val="nil"/>
                <w:bottom w:val="nil"/>
                <w:right w:val="nil"/>
                <w:between w:val="nil"/>
              </w:pBdr>
              <w:spacing w:line="240" w:lineRule="auto"/>
              <w:jc w:val="center"/>
            </w:pPr>
            <w:r>
              <w:t>15,344</w:t>
            </w:r>
          </w:p>
        </w:tc>
        <w:tc>
          <w:tcPr>
            <w:tcW w:w="2842" w:type="dxa"/>
            <w:shd w:val="clear" w:color="auto" w:fill="auto"/>
            <w:tcMar>
              <w:top w:w="100" w:type="dxa"/>
              <w:left w:w="100" w:type="dxa"/>
              <w:bottom w:w="100" w:type="dxa"/>
              <w:right w:w="100" w:type="dxa"/>
            </w:tcMar>
          </w:tcPr>
          <w:p w14:paraId="1D3659AC" w14:textId="77777777" w:rsidR="0094230B" w:rsidRDefault="004D63E3">
            <w:pPr>
              <w:widowControl w:val="0"/>
              <w:pBdr>
                <w:top w:val="nil"/>
                <w:left w:val="nil"/>
                <w:bottom w:val="nil"/>
                <w:right w:val="nil"/>
                <w:between w:val="nil"/>
              </w:pBdr>
              <w:spacing w:line="240" w:lineRule="auto"/>
              <w:jc w:val="center"/>
            </w:pPr>
            <w:r>
              <w:t>0,328</w:t>
            </w:r>
          </w:p>
        </w:tc>
      </w:tr>
    </w:tbl>
    <w:p w14:paraId="253A7CC4" w14:textId="77777777" w:rsidR="0094230B" w:rsidRPr="004D63E3" w:rsidRDefault="004D63E3">
      <w:pPr>
        <w:jc w:val="center"/>
        <w:rPr>
          <w:i/>
          <w:sz w:val="20"/>
          <w:szCs w:val="20"/>
          <w:lang w:val="en-GB"/>
        </w:rPr>
      </w:pPr>
      <w:r w:rsidRPr="004D63E3">
        <w:rPr>
          <w:i/>
          <w:sz w:val="20"/>
          <w:szCs w:val="20"/>
          <w:lang w:val="en-GB"/>
        </w:rPr>
        <w:t>Table 3: The RMSE and accuracy  score (R^2) of the SVM model with different pre-processing of data performed.</w:t>
      </w:r>
    </w:p>
    <w:p w14:paraId="4FD12306" w14:textId="77777777" w:rsidR="0094230B" w:rsidRPr="004D63E3" w:rsidRDefault="0094230B">
      <w:pPr>
        <w:rPr>
          <w:lang w:val="en-GB"/>
        </w:rPr>
      </w:pPr>
    </w:p>
    <w:p w14:paraId="25398362" w14:textId="77777777" w:rsidR="0094230B" w:rsidRPr="004D63E3" w:rsidRDefault="0094230B">
      <w:pPr>
        <w:rPr>
          <w:lang w:val="en-GB"/>
        </w:rPr>
      </w:pPr>
    </w:p>
    <w:p w14:paraId="2A721727" w14:textId="77777777" w:rsidR="0094230B" w:rsidRPr="004D63E3" w:rsidRDefault="004D63E3">
      <w:pPr>
        <w:jc w:val="both"/>
        <w:rPr>
          <w:lang w:val="en-GB"/>
        </w:rPr>
      </w:pPr>
      <w:r w:rsidRPr="004D63E3">
        <w:rPr>
          <w:lang w:val="en-GB"/>
        </w:rPr>
        <w:t>It can be seen from this table that the use of a standard scaler improves our model performance, the RMSE decreases and the accuracy score increases. The use of inverted PAT also allows us to improve our model performance. Thus, the best results are obtained using a standard scaler and the inverted PAT, which is what we expected.</w:t>
      </w:r>
    </w:p>
    <w:p w14:paraId="75EEF0C2" w14:textId="77777777" w:rsidR="0094230B" w:rsidRPr="004D63E3" w:rsidRDefault="004D63E3">
      <w:pPr>
        <w:jc w:val="both"/>
        <w:rPr>
          <w:lang w:val="en-GB"/>
        </w:rPr>
      </w:pPr>
      <w:r w:rsidRPr="004D63E3">
        <w:rPr>
          <w:lang w:val="en-GB"/>
        </w:rPr>
        <w:t xml:space="preserve">However, the improvement is not significant, which can be explained by the fact that the project is only dealing with one feature (the PAT) and one patient so far, for prediction of the BP.  Therefore, normalization does not have a huge impact, but this would be expected to change if more data and features were to be added to the experiment. </w:t>
      </w:r>
    </w:p>
    <w:p w14:paraId="6A972827" w14:textId="77777777" w:rsidR="0094230B" w:rsidRPr="004D63E3" w:rsidRDefault="0094230B">
      <w:pPr>
        <w:jc w:val="both"/>
        <w:rPr>
          <w:lang w:val="en-GB"/>
        </w:rPr>
      </w:pPr>
    </w:p>
    <w:p w14:paraId="43EC4CBD" w14:textId="77777777" w:rsidR="0094230B" w:rsidRPr="004D63E3" w:rsidRDefault="004D63E3">
      <w:pPr>
        <w:jc w:val="both"/>
        <w:rPr>
          <w:lang w:val="en-GB"/>
        </w:rPr>
      </w:pPr>
      <w:r w:rsidRPr="004D63E3">
        <w:rPr>
          <w:lang w:val="en-GB"/>
        </w:rPr>
        <w:t xml:space="preserve">From the analysis of the results it can be seen that sometimes (for example with SVM model and Gaussian kernel), the PAT inversion has no impact on the output of the model. This is probably due to the fact that the model is powerful enough to detect this inversion relationship. </w:t>
      </w:r>
    </w:p>
    <w:p w14:paraId="5B48D011" w14:textId="71C3FA75" w:rsidR="0094230B" w:rsidRDefault="0094230B">
      <w:pPr>
        <w:jc w:val="both"/>
        <w:rPr>
          <w:ins w:id="114" w:author="VILLENEUVE Emma 254514" w:date="2023-12-19T17:25:00Z"/>
          <w:lang w:val="en-GB"/>
        </w:rPr>
      </w:pPr>
    </w:p>
    <w:p w14:paraId="066C4C53" w14:textId="4039471C" w:rsidR="00807253" w:rsidRPr="00807253" w:rsidRDefault="00807253" w:rsidP="00807253">
      <w:pPr>
        <w:pStyle w:val="Titre3"/>
        <w:numPr>
          <w:ilvl w:val="0"/>
          <w:numId w:val="4"/>
        </w:numPr>
        <w:rPr>
          <w:rPrChange w:id="115" w:author="VILLENEUVE Emma 254514" w:date="2023-12-19T17:26:00Z">
            <w:rPr>
              <w:lang w:val="en-GB"/>
            </w:rPr>
          </w:rPrChange>
        </w:rPr>
        <w:pPrChange w:id="116" w:author="VILLENEUVE Emma 254514" w:date="2023-12-19T17:26:00Z">
          <w:pPr>
            <w:jc w:val="both"/>
          </w:pPr>
        </w:pPrChange>
      </w:pPr>
      <w:ins w:id="117" w:author="VILLENEUVE Emma 254514" w:date="2023-12-19T17:25:00Z">
        <w:r w:rsidRPr="00807253">
          <w:rPr>
            <w:rPrChange w:id="118" w:author="VILLENEUVE Emma 254514" w:date="2023-12-19T17:26:00Z">
              <w:rPr>
                <w:lang w:val="en-GB"/>
              </w:rPr>
            </w:rPrChange>
          </w:rPr>
          <w:t xml:space="preserve">Impact of cross-validation </w:t>
        </w:r>
      </w:ins>
    </w:p>
    <w:p w14:paraId="1362FB1D" w14:textId="6456ADAF" w:rsidR="0094230B" w:rsidRDefault="004D63E3">
      <w:pPr>
        <w:jc w:val="both"/>
      </w:pPr>
      <w:r w:rsidRPr="004D63E3">
        <w:rPr>
          <w:lang w:val="en-GB"/>
        </w:rPr>
        <w:t xml:space="preserve">The second kind of analysis we can perform is the impact of the cross-validation method used. We study the SVM Regressor model with a Gaussian kernel and with the same pre-processing steps (standard scaler and inversed PAT) but we use different cross-validation methods . </w:t>
      </w:r>
      <w:r>
        <w:t xml:space="preserve">The results from this is summarized in Table </w:t>
      </w:r>
      <w:del w:id="119" w:author="VILLENEUVE Emma 254514" w:date="2023-12-19T17:28:00Z">
        <w:r w:rsidDel="00807253">
          <w:delText>3</w:delText>
        </w:r>
      </w:del>
      <w:ins w:id="120" w:author="VILLENEUVE Emma 254514" w:date="2023-12-19T17:28:00Z">
        <w:r w:rsidR="00807253">
          <w:t>4</w:t>
        </w:r>
      </w:ins>
      <w:r>
        <w:t xml:space="preserve">. </w:t>
      </w:r>
    </w:p>
    <w:p w14:paraId="57484054" w14:textId="77777777" w:rsidR="0094230B" w:rsidRDefault="0094230B">
      <w:pPr>
        <w:jc w:val="both"/>
      </w:pPr>
    </w:p>
    <w:tbl>
      <w:tblPr>
        <w:tblStyle w:val="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4230B" w14:paraId="72866C58" w14:textId="77777777">
        <w:tc>
          <w:tcPr>
            <w:tcW w:w="3009" w:type="dxa"/>
            <w:shd w:val="clear" w:color="auto" w:fill="auto"/>
            <w:tcMar>
              <w:top w:w="100" w:type="dxa"/>
              <w:left w:w="100" w:type="dxa"/>
              <w:bottom w:w="100" w:type="dxa"/>
              <w:right w:w="100" w:type="dxa"/>
            </w:tcMar>
          </w:tcPr>
          <w:p w14:paraId="09D8CA95" w14:textId="77777777" w:rsidR="0094230B" w:rsidRDefault="004D63E3">
            <w:pPr>
              <w:widowControl w:val="0"/>
              <w:pBdr>
                <w:top w:val="nil"/>
                <w:left w:val="nil"/>
                <w:bottom w:val="nil"/>
                <w:right w:val="nil"/>
                <w:between w:val="nil"/>
              </w:pBdr>
              <w:spacing w:line="240" w:lineRule="auto"/>
            </w:pPr>
            <w:r>
              <w:t>Cross-validation method</w:t>
            </w:r>
          </w:p>
        </w:tc>
        <w:tc>
          <w:tcPr>
            <w:tcW w:w="3009" w:type="dxa"/>
            <w:tcBorders>
              <w:left w:val="single" w:sz="4" w:space="0" w:color="000000"/>
            </w:tcBorders>
            <w:shd w:val="clear" w:color="auto" w:fill="auto"/>
            <w:tcMar>
              <w:top w:w="100" w:type="dxa"/>
              <w:left w:w="100" w:type="dxa"/>
              <w:bottom w:w="100" w:type="dxa"/>
              <w:right w:w="100" w:type="dxa"/>
            </w:tcMar>
          </w:tcPr>
          <w:p w14:paraId="5CE07777" w14:textId="77777777" w:rsidR="0094230B" w:rsidRDefault="004D63E3">
            <w:pPr>
              <w:widowControl w:val="0"/>
              <w:spacing w:line="240" w:lineRule="auto"/>
              <w:jc w:val="center"/>
            </w:pPr>
            <w:commentRangeStart w:id="121"/>
            <w:r>
              <w:t>RMSE (mmHg)</w:t>
            </w:r>
            <w:commentRangeEnd w:id="121"/>
            <w:r w:rsidR="00807253">
              <w:rPr>
                <w:rStyle w:val="Marquedecommentaire"/>
              </w:rPr>
              <w:commentReference w:id="121"/>
            </w:r>
          </w:p>
        </w:tc>
        <w:tc>
          <w:tcPr>
            <w:tcW w:w="3009" w:type="dxa"/>
            <w:shd w:val="clear" w:color="auto" w:fill="auto"/>
            <w:tcMar>
              <w:top w:w="100" w:type="dxa"/>
              <w:left w:w="100" w:type="dxa"/>
              <w:bottom w:w="100" w:type="dxa"/>
              <w:right w:w="100" w:type="dxa"/>
            </w:tcMar>
          </w:tcPr>
          <w:p w14:paraId="2A53F90F" w14:textId="77777777" w:rsidR="0094230B" w:rsidRDefault="004D63E3">
            <w:pPr>
              <w:widowControl w:val="0"/>
              <w:spacing w:line="240" w:lineRule="auto"/>
              <w:jc w:val="center"/>
            </w:pPr>
            <w:r>
              <w:t>Accuracy score (r2)</w:t>
            </w:r>
          </w:p>
        </w:tc>
      </w:tr>
      <w:tr w:rsidR="0094230B" w14:paraId="55578ED9" w14:textId="77777777">
        <w:tc>
          <w:tcPr>
            <w:tcW w:w="3009" w:type="dxa"/>
            <w:shd w:val="clear" w:color="auto" w:fill="auto"/>
            <w:tcMar>
              <w:top w:w="100" w:type="dxa"/>
              <w:left w:w="100" w:type="dxa"/>
              <w:bottom w:w="100" w:type="dxa"/>
              <w:right w:w="100" w:type="dxa"/>
            </w:tcMar>
          </w:tcPr>
          <w:p w14:paraId="29F75924" w14:textId="77777777" w:rsidR="0094230B" w:rsidRDefault="004D63E3">
            <w:pPr>
              <w:widowControl w:val="0"/>
              <w:pBdr>
                <w:top w:val="nil"/>
                <w:left w:val="nil"/>
                <w:bottom w:val="nil"/>
                <w:right w:val="nil"/>
                <w:between w:val="nil"/>
              </w:pBdr>
              <w:spacing w:line="240" w:lineRule="auto"/>
            </w:pPr>
            <w:r>
              <w:t>Train Test Split</w:t>
            </w:r>
          </w:p>
        </w:tc>
        <w:tc>
          <w:tcPr>
            <w:tcW w:w="3009" w:type="dxa"/>
            <w:shd w:val="clear" w:color="auto" w:fill="auto"/>
            <w:tcMar>
              <w:top w:w="100" w:type="dxa"/>
              <w:left w:w="100" w:type="dxa"/>
              <w:bottom w:w="100" w:type="dxa"/>
              <w:right w:w="100" w:type="dxa"/>
            </w:tcMar>
          </w:tcPr>
          <w:p w14:paraId="11238695" w14:textId="77777777" w:rsidR="0094230B" w:rsidRDefault="004D63E3">
            <w:pPr>
              <w:widowControl w:val="0"/>
              <w:pBdr>
                <w:top w:val="nil"/>
                <w:left w:val="nil"/>
                <w:bottom w:val="nil"/>
                <w:right w:val="nil"/>
                <w:between w:val="nil"/>
              </w:pBdr>
              <w:spacing w:line="240" w:lineRule="auto"/>
            </w:pPr>
            <w:r>
              <w:t>14,430</w:t>
            </w:r>
          </w:p>
        </w:tc>
        <w:tc>
          <w:tcPr>
            <w:tcW w:w="3009" w:type="dxa"/>
            <w:shd w:val="clear" w:color="auto" w:fill="auto"/>
            <w:tcMar>
              <w:top w:w="100" w:type="dxa"/>
              <w:left w:w="100" w:type="dxa"/>
              <w:bottom w:w="100" w:type="dxa"/>
              <w:right w:w="100" w:type="dxa"/>
            </w:tcMar>
          </w:tcPr>
          <w:p w14:paraId="1AEEC711" w14:textId="77777777" w:rsidR="0094230B" w:rsidRDefault="004D63E3">
            <w:pPr>
              <w:widowControl w:val="0"/>
              <w:pBdr>
                <w:top w:val="nil"/>
                <w:left w:val="nil"/>
                <w:bottom w:val="nil"/>
                <w:right w:val="nil"/>
                <w:between w:val="nil"/>
              </w:pBdr>
              <w:spacing w:line="240" w:lineRule="auto"/>
            </w:pPr>
            <w:r>
              <w:t>0,406</w:t>
            </w:r>
          </w:p>
        </w:tc>
      </w:tr>
      <w:tr w:rsidR="0094230B" w14:paraId="4924CEB4" w14:textId="77777777">
        <w:trPr>
          <w:trHeight w:val="447"/>
        </w:trPr>
        <w:tc>
          <w:tcPr>
            <w:tcW w:w="3009" w:type="dxa"/>
            <w:shd w:val="clear" w:color="auto" w:fill="auto"/>
            <w:tcMar>
              <w:top w:w="100" w:type="dxa"/>
              <w:left w:w="100" w:type="dxa"/>
              <w:bottom w:w="100" w:type="dxa"/>
              <w:right w:w="100" w:type="dxa"/>
            </w:tcMar>
          </w:tcPr>
          <w:p w14:paraId="1B0FF31A" w14:textId="77777777" w:rsidR="0094230B" w:rsidRDefault="004D63E3">
            <w:pPr>
              <w:widowControl w:val="0"/>
              <w:pBdr>
                <w:top w:val="nil"/>
                <w:left w:val="nil"/>
                <w:bottom w:val="nil"/>
                <w:right w:val="nil"/>
                <w:between w:val="nil"/>
              </w:pBdr>
              <w:spacing w:line="240" w:lineRule="auto"/>
            </w:pPr>
            <w:r>
              <w:t>Times Series Split (6-folds)</w:t>
            </w:r>
          </w:p>
        </w:tc>
        <w:tc>
          <w:tcPr>
            <w:tcW w:w="3009" w:type="dxa"/>
            <w:shd w:val="clear" w:color="auto" w:fill="auto"/>
            <w:tcMar>
              <w:top w:w="100" w:type="dxa"/>
              <w:left w:w="100" w:type="dxa"/>
              <w:bottom w:w="100" w:type="dxa"/>
              <w:right w:w="100" w:type="dxa"/>
            </w:tcMar>
          </w:tcPr>
          <w:p w14:paraId="4DEDDEDF" w14:textId="77777777" w:rsidR="0094230B" w:rsidRDefault="004D63E3">
            <w:pPr>
              <w:widowControl w:val="0"/>
              <w:pBdr>
                <w:top w:val="nil"/>
                <w:left w:val="nil"/>
                <w:bottom w:val="nil"/>
                <w:right w:val="nil"/>
                <w:between w:val="nil"/>
              </w:pBdr>
              <w:spacing w:line="240" w:lineRule="auto"/>
            </w:pPr>
            <w:r>
              <w:t>4,007</w:t>
            </w:r>
          </w:p>
        </w:tc>
        <w:tc>
          <w:tcPr>
            <w:tcW w:w="3009" w:type="dxa"/>
            <w:shd w:val="clear" w:color="auto" w:fill="auto"/>
            <w:tcMar>
              <w:top w:w="100" w:type="dxa"/>
              <w:left w:w="100" w:type="dxa"/>
              <w:bottom w:w="100" w:type="dxa"/>
              <w:right w:w="100" w:type="dxa"/>
            </w:tcMar>
          </w:tcPr>
          <w:p w14:paraId="398BF438" w14:textId="77777777" w:rsidR="0094230B" w:rsidRDefault="004D63E3">
            <w:pPr>
              <w:widowControl w:val="0"/>
              <w:pBdr>
                <w:top w:val="nil"/>
                <w:left w:val="nil"/>
                <w:bottom w:val="nil"/>
                <w:right w:val="nil"/>
                <w:between w:val="nil"/>
              </w:pBdr>
              <w:spacing w:line="240" w:lineRule="auto"/>
            </w:pPr>
            <w:r>
              <w:t>0,508</w:t>
            </w:r>
          </w:p>
        </w:tc>
      </w:tr>
    </w:tbl>
    <w:p w14:paraId="241A985F" w14:textId="77777777" w:rsidR="0094230B" w:rsidRPr="004D63E3" w:rsidRDefault="004D63E3">
      <w:pPr>
        <w:jc w:val="center"/>
        <w:rPr>
          <w:i/>
          <w:sz w:val="20"/>
          <w:szCs w:val="20"/>
          <w:lang w:val="en-GB"/>
        </w:rPr>
      </w:pPr>
      <w:r w:rsidRPr="004D63E3">
        <w:rPr>
          <w:i/>
          <w:sz w:val="20"/>
          <w:szCs w:val="20"/>
          <w:lang w:val="en-GB"/>
        </w:rPr>
        <w:t xml:space="preserve">Table 4: RMSE and accuracy score (R^2) of the SVM regressor model obtained with the normal train-test split CV and time series split with 6 folds. </w:t>
      </w:r>
    </w:p>
    <w:p w14:paraId="2B544B35" w14:textId="77777777" w:rsidR="0094230B" w:rsidRPr="004D63E3" w:rsidRDefault="0094230B">
      <w:pPr>
        <w:jc w:val="both"/>
        <w:rPr>
          <w:sz w:val="20"/>
          <w:szCs w:val="20"/>
          <w:lang w:val="en-GB"/>
        </w:rPr>
      </w:pPr>
    </w:p>
    <w:p w14:paraId="5BD5E9CC" w14:textId="77777777" w:rsidR="0094230B" w:rsidRPr="004D63E3" w:rsidRDefault="0094230B">
      <w:pPr>
        <w:jc w:val="both"/>
        <w:rPr>
          <w:sz w:val="20"/>
          <w:szCs w:val="20"/>
          <w:lang w:val="en-GB"/>
        </w:rPr>
      </w:pPr>
    </w:p>
    <w:p w14:paraId="38772421" w14:textId="77777777" w:rsidR="0094230B" w:rsidRPr="004D63E3" w:rsidRDefault="004D63E3">
      <w:pPr>
        <w:jc w:val="both"/>
        <w:rPr>
          <w:lang w:val="en-GB"/>
        </w:rPr>
      </w:pPr>
      <w:r w:rsidRPr="004D63E3">
        <w:rPr>
          <w:lang w:val="en-GB"/>
        </w:rPr>
        <w:t>It can be seen that the results are better with the times series split cross-validation method. This difference in results can be explained by the fact that this method allows us to take into account the temporal order of the data during the training, which has a significant impact since PAT varies according to its previous values.</w:t>
      </w:r>
    </w:p>
    <w:p w14:paraId="4DB1EAD7" w14:textId="77777777" w:rsidR="0094230B" w:rsidRPr="004D63E3" w:rsidRDefault="0094230B">
      <w:pPr>
        <w:jc w:val="both"/>
        <w:rPr>
          <w:lang w:val="en-GB"/>
        </w:rPr>
      </w:pPr>
    </w:p>
    <w:p w14:paraId="3D8B26AD" w14:textId="77777777" w:rsidR="0094230B" w:rsidRPr="004D63E3" w:rsidRDefault="0094230B">
      <w:pPr>
        <w:jc w:val="both"/>
        <w:rPr>
          <w:lang w:val="en-GB"/>
        </w:rPr>
      </w:pPr>
    </w:p>
    <w:p w14:paraId="1E579C42" w14:textId="77777777" w:rsidR="0094230B" w:rsidRPr="004D63E3" w:rsidRDefault="004D63E3">
      <w:pPr>
        <w:jc w:val="both"/>
        <w:rPr>
          <w:lang w:val="en-GB"/>
        </w:rPr>
      </w:pPr>
      <w:r w:rsidRPr="004D63E3">
        <w:rPr>
          <w:lang w:val="en-GB"/>
        </w:rPr>
        <w:lastRenderedPageBreak/>
        <w:t xml:space="preserve">Except for SVM models, we tend to obtain an inverse relationship between RMSE and R2 when using train test split and time serie split, for examples for the polynomial regressor of degree 3 we obtain : </w:t>
      </w:r>
    </w:p>
    <w:p w14:paraId="2212488D" w14:textId="77777777" w:rsidR="0094230B" w:rsidRPr="004D63E3" w:rsidRDefault="0094230B">
      <w:pPr>
        <w:jc w:val="both"/>
        <w:rPr>
          <w:lang w:val="en-GB"/>
        </w:rPr>
      </w:pPr>
    </w:p>
    <w:tbl>
      <w:tblPr>
        <w:tblStyle w:val="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4230B" w14:paraId="159A417F" w14:textId="77777777">
        <w:tc>
          <w:tcPr>
            <w:tcW w:w="3009" w:type="dxa"/>
            <w:shd w:val="clear" w:color="auto" w:fill="auto"/>
            <w:tcMar>
              <w:top w:w="100" w:type="dxa"/>
              <w:left w:w="100" w:type="dxa"/>
              <w:bottom w:w="100" w:type="dxa"/>
              <w:right w:w="100" w:type="dxa"/>
            </w:tcMar>
          </w:tcPr>
          <w:p w14:paraId="32760205" w14:textId="77777777" w:rsidR="0094230B" w:rsidRDefault="004D63E3">
            <w:pPr>
              <w:widowControl w:val="0"/>
              <w:spacing w:line="240" w:lineRule="auto"/>
            </w:pPr>
            <w:r>
              <w:t>Cross-validation method</w:t>
            </w:r>
          </w:p>
        </w:tc>
        <w:tc>
          <w:tcPr>
            <w:tcW w:w="3009" w:type="dxa"/>
            <w:tcBorders>
              <w:left w:val="single" w:sz="4" w:space="0" w:color="000000"/>
            </w:tcBorders>
            <w:shd w:val="clear" w:color="auto" w:fill="auto"/>
            <w:tcMar>
              <w:top w:w="100" w:type="dxa"/>
              <w:left w:w="100" w:type="dxa"/>
              <w:bottom w:w="100" w:type="dxa"/>
              <w:right w:w="100" w:type="dxa"/>
            </w:tcMar>
          </w:tcPr>
          <w:p w14:paraId="74384784" w14:textId="77777777" w:rsidR="0094230B" w:rsidRDefault="004D63E3">
            <w:pPr>
              <w:widowControl w:val="0"/>
              <w:spacing w:line="240" w:lineRule="auto"/>
              <w:jc w:val="center"/>
            </w:pPr>
            <w:r>
              <w:t>RMSE (mmHg)</w:t>
            </w:r>
          </w:p>
        </w:tc>
        <w:tc>
          <w:tcPr>
            <w:tcW w:w="3009" w:type="dxa"/>
            <w:shd w:val="clear" w:color="auto" w:fill="auto"/>
            <w:tcMar>
              <w:top w:w="100" w:type="dxa"/>
              <w:left w:w="100" w:type="dxa"/>
              <w:bottom w:w="100" w:type="dxa"/>
              <w:right w:w="100" w:type="dxa"/>
            </w:tcMar>
          </w:tcPr>
          <w:p w14:paraId="2E1C7AA8" w14:textId="77777777" w:rsidR="0094230B" w:rsidRDefault="004D63E3">
            <w:pPr>
              <w:widowControl w:val="0"/>
              <w:spacing w:line="240" w:lineRule="auto"/>
              <w:jc w:val="center"/>
            </w:pPr>
            <w:r>
              <w:t>Accuracy score (r2)</w:t>
            </w:r>
          </w:p>
        </w:tc>
      </w:tr>
      <w:tr w:rsidR="0094230B" w14:paraId="3C721AA2" w14:textId="77777777">
        <w:tc>
          <w:tcPr>
            <w:tcW w:w="3009" w:type="dxa"/>
            <w:shd w:val="clear" w:color="auto" w:fill="auto"/>
            <w:tcMar>
              <w:top w:w="100" w:type="dxa"/>
              <w:left w:w="100" w:type="dxa"/>
              <w:bottom w:w="100" w:type="dxa"/>
              <w:right w:w="100" w:type="dxa"/>
            </w:tcMar>
          </w:tcPr>
          <w:p w14:paraId="59CF5D08" w14:textId="77777777" w:rsidR="0094230B" w:rsidRDefault="004D63E3">
            <w:pPr>
              <w:widowControl w:val="0"/>
              <w:spacing w:line="240" w:lineRule="auto"/>
            </w:pPr>
            <w:r>
              <w:t>Train Test Split</w:t>
            </w:r>
          </w:p>
        </w:tc>
        <w:tc>
          <w:tcPr>
            <w:tcW w:w="3009" w:type="dxa"/>
            <w:shd w:val="clear" w:color="auto" w:fill="auto"/>
            <w:tcMar>
              <w:top w:w="100" w:type="dxa"/>
              <w:left w:w="100" w:type="dxa"/>
              <w:bottom w:w="100" w:type="dxa"/>
              <w:right w:w="100" w:type="dxa"/>
            </w:tcMar>
          </w:tcPr>
          <w:p w14:paraId="0330E915" w14:textId="77777777" w:rsidR="0094230B" w:rsidRDefault="004D63E3">
            <w:pPr>
              <w:widowControl w:val="0"/>
              <w:spacing w:line="240" w:lineRule="auto"/>
            </w:pPr>
            <w:r>
              <w:t>14,96031</w:t>
            </w:r>
          </w:p>
        </w:tc>
        <w:tc>
          <w:tcPr>
            <w:tcW w:w="3009" w:type="dxa"/>
            <w:shd w:val="clear" w:color="auto" w:fill="auto"/>
            <w:tcMar>
              <w:top w:w="100" w:type="dxa"/>
              <w:left w:w="100" w:type="dxa"/>
              <w:bottom w:w="100" w:type="dxa"/>
              <w:right w:w="100" w:type="dxa"/>
            </w:tcMar>
          </w:tcPr>
          <w:p w14:paraId="066A70B2" w14:textId="77777777" w:rsidR="0094230B" w:rsidRDefault="004D63E3">
            <w:pPr>
              <w:widowControl w:val="0"/>
              <w:spacing w:line="240" w:lineRule="auto"/>
            </w:pPr>
            <w:r>
              <w:t>0,361163</w:t>
            </w:r>
          </w:p>
        </w:tc>
      </w:tr>
      <w:tr w:rsidR="0094230B" w14:paraId="6F2807C3" w14:textId="77777777">
        <w:trPr>
          <w:trHeight w:val="447"/>
        </w:trPr>
        <w:tc>
          <w:tcPr>
            <w:tcW w:w="3009" w:type="dxa"/>
            <w:shd w:val="clear" w:color="auto" w:fill="auto"/>
            <w:tcMar>
              <w:top w:w="100" w:type="dxa"/>
              <w:left w:w="100" w:type="dxa"/>
              <w:bottom w:w="100" w:type="dxa"/>
              <w:right w:w="100" w:type="dxa"/>
            </w:tcMar>
          </w:tcPr>
          <w:p w14:paraId="00748BA4" w14:textId="77777777" w:rsidR="0094230B" w:rsidRDefault="004D63E3">
            <w:pPr>
              <w:widowControl w:val="0"/>
              <w:spacing w:line="240" w:lineRule="auto"/>
            </w:pPr>
            <w:r>
              <w:t>Times Series Split (4-folds)</w:t>
            </w:r>
          </w:p>
        </w:tc>
        <w:tc>
          <w:tcPr>
            <w:tcW w:w="3009" w:type="dxa"/>
            <w:shd w:val="clear" w:color="auto" w:fill="auto"/>
            <w:tcMar>
              <w:top w:w="100" w:type="dxa"/>
              <w:left w:w="100" w:type="dxa"/>
              <w:bottom w:w="100" w:type="dxa"/>
              <w:right w:w="100" w:type="dxa"/>
            </w:tcMar>
          </w:tcPr>
          <w:p w14:paraId="121DD21F" w14:textId="77777777" w:rsidR="0094230B" w:rsidRDefault="004D63E3">
            <w:pPr>
              <w:widowControl w:val="0"/>
              <w:spacing w:line="240" w:lineRule="auto"/>
            </w:pPr>
            <w:r>
              <w:t>4,729809</w:t>
            </w:r>
          </w:p>
        </w:tc>
        <w:tc>
          <w:tcPr>
            <w:tcW w:w="3009" w:type="dxa"/>
            <w:shd w:val="clear" w:color="auto" w:fill="auto"/>
            <w:tcMar>
              <w:top w:w="100" w:type="dxa"/>
              <w:left w:w="100" w:type="dxa"/>
              <w:bottom w:w="100" w:type="dxa"/>
              <w:right w:w="100" w:type="dxa"/>
            </w:tcMar>
          </w:tcPr>
          <w:p w14:paraId="1D12A3F1" w14:textId="77777777" w:rsidR="0094230B" w:rsidRDefault="004D63E3">
            <w:pPr>
              <w:widowControl w:val="0"/>
              <w:spacing w:line="240" w:lineRule="auto"/>
            </w:pPr>
            <w:r>
              <w:t>-0,69941</w:t>
            </w:r>
          </w:p>
        </w:tc>
      </w:tr>
    </w:tbl>
    <w:p w14:paraId="6DBEB6AA" w14:textId="77777777" w:rsidR="0094230B" w:rsidRPr="004D63E3" w:rsidRDefault="004D63E3">
      <w:pPr>
        <w:jc w:val="center"/>
        <w:rPr>
          <w:i/>
          <w:sz w:val="20"/>
          <w:szCs w:val="20"/>
          <w:lang w:val="en-GB"/>
        </w:rPr>
      </w:pPr>
      <w:r w:rsidRPr="004D63E3">
        <w:rPr>
          <w:i/>
          <w:sz w:val="20"/>
          <w:szCs w:val="20"/>
          <w:lang w:val="en-GB"/>
        </w:rPr>
        <w:t xml:space="preserve">Table 5: RMSE and accuracy  score (R^2) of the polynomial regression model(degree 3) obtained with the normal train-test split CV and time series split with 6 folds. </w:t>
      </w:r>
    </w:p>
    <w:p w14:paraId="487292DD" w14:textId="77777777" w:rsidR="0094230B" w:rsidRPr="004D63E3" w:rsidRDefault="0094230B">
      <w:pPr>
        <w:rPr>
          <w:lang w:val="en-GB"/>
        </w:rPr>
      </w:pPr>
    </w:p>
    <w:p w14:paraId="6E7912E8" w14:textId="77777777" w:rsidR="0094230B" w:rsidRPr="004D63E3" w:rsidRDefault="004D63E3">
      <w:pPr>
        <w:jc w:val="both"/>
        <w:rPr>
          <w:lang w:val="en-GB"/>
        </w:rPr>
      </w:pPr>
      <w:r w:rsidRPr="004D63E3">
        <w:rPr>
          <w:lang w:val="en-GB"/>
        </w:rPr>
        <w:t xml:space="preserve">The observed differences in performance metrics between the train-test split and time series split methods are notable. With the train-test split, despite yielding an unfavorable RMSE, we achieve a more favorable R2, signifying the model's relatively better ability to generalize results. This occurs because the random data distribution in the train-test split enables the regressor to grasp broader patterns. However, while predictions may not be highly accurate, the randomness of the data splitting allows to keep the variance between data and thus it allows to </w:t>
      </w:r>
      <w:commentRangeStart w:id="122"/>
      <w:r w:rsidRPr="004D63E3">
        <w:rPr>
          <w:lang w:val="en-GB"/>
        </w:rPr>
        <w:t>generalize</w:t>
      </w:r>
      <w:commentRangeEnd w:id="122"/>
      <w:r w:rsidR="00EE3850">
        <w:rPr>
          <w:rStyle w:val="Marquedecommentaire"/>
        </w:rPr>
        <w:commentReference w:id="122"/>
      </w:r>
      <w:r w:rsidRPr="004D63E3">
        <w:rPr>
          <w:lang w:val="en-GB"/>
        </w:rPr>
        <w:t>.</w:t>
      </w:r>
    </w:p>
    <w:p w14:paraId="35D73A54" w14:textId="77777777" w:rsidR="0094230B" w:rsidRPr="004D63E3" w:rsidRDefault="0094230B">
      <w:pPr>
        <w:jc w:val="both"/>
        <w:rPr>
          <w:lang w:val="en-GB"/>
        </w:rPr>
      </w:pPr>
    </w:p>
    <w:p w14:paraId="1CE57FA9" w14:textId="77777777" w:rsidR="0094230B" w:rsidRPr="004D63E3" w:rsidRDefault="004D63E3">
      <w:pPr>
        <w:jc w:val="both"/>
        <w:rPr>
          <w:lang w:val="en-GB"/>
        </w:rPr>
      </w:pPr>
      <w:r w:rsidRPr="004D63E3">
        <w:rPr>
          <w:lang w:val="en-GB"/>
        </w:rPr>
        <w:t>Conversely, the time series split provides a favorable RMSE but exhibits a notably low R2. This outcome is influenced by considering the temporal nature of the data. The split ensures continuity in time, evaluating the model on data corresponding to a time period that the model never saw for the test phase. This approach challenges generalization as the test occurs on previously unseen data, leading to a lower R2 score. The model faces the difficulty of predicting on unfamiliar temporal patterns, contributing to the lower R2 score despite a favorable RMSE.</w:t>
      </w:r>
    </w:p>
    <w:p w14:paraId="2B5F3363" w14:textId="77777777" w:rsidR="0094230B" w:rsidRPr="004D63E3" w:rsidRDefault="004D63E3">
      <w:pPr>
        <w:jc w:val="both"/>
        <w:rPr>
          <w:lang w:val="en-GB"/>
        </w:rPr>
      </w:pPr>
      <w:commentRangeStart w:id="123"/>
      <w:r>
        <w:rPr>
          <w:noProof/>
          <w:lang w:val="fr-FR"/>
        </w:rPr>
        <w:drawing>
          <wp:anchor distT="114300" distB="114300" distL="114300" distR="114300" simplePos="0" relativeHeight="251659264" behindDoc="0" locked="0" layoutInCell="1" hidden="0" allowOverlap="1" wp14:anchorId="1C2D4594" wp14:editId="0FD30D85">
            <wp:simplePos x="0" y="0"/>
            <wp:positionH relativeFrom="column">
              <wp:posOffset>-352424</wp:posOffset>
            </wp:positionH>
            <wp:positionV relativeFrom="paragraph">
              <wp:posOffset>275751</wp:posOffset>
            </wp:positionV>
            <wp:extent cx="3238287" cy="2422061"/>
            <wp:effectExtent l="0" t="0" r="0" b="0"/>
            <wp:wrapSquare wrapText="bothSides" distT="114300" distB="114300" distL="114300" distR="11430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3238287" cy="2422061"/>
                    </a:xfrm>
                    <a:prstGeom prst="rect">
                      <a:avLst/>
                    </a:prstGeom>
                    <a:ln/>
                  </pic:spPr>
                </pic:pic>
              </a:graphicData>
            </a:graphic>
          </wp:anchor>
        </w:drawing>
      </w:r>
      <w:commentRangeEnd w:id="123"/>
      <w:r w:rsidR="00EE3850">
        <w:rPr>
          <w:rStyle w:val="Marquedecommentaire"/>
        </w:rPr>
        <w:commentReference w:id="123"/>
      </w:r>
    </w:p>
    <w:p w14:paraId="7E433141" w14:textId="77777777" w:rsidR="0094230B" w:rsidRPr="004D63E3" w:rsidRDefault="004D63E3">
      <w:pPr>
        <w:jc w:val="both"/>
        <w:rPr>
          <w:lang w:val="en-GB"/>
        </w:rPr>
      </w:pPr>
      <w:r>
        <w:rPr>
          <w:noProof/>
          <w:lang w:val="fr-FR"/>
        </w:rPr>
        <w:lastRenderedPageBreak/>
        <w:drawing>
          <wp:anchor distT="114300" distB="114300" distL="114300" distR="114300" simplePos="0" relativeHeight="251660288" behindDoc="0" locked="0" layoutInCell="1" hidden="0" allowOverlap="1" wp14:anchorId="2EBA571F" wp14:editId="3DAD15C1">
            <wp:simplePos x="0" y="0"/>
            <wp:positionH relativeFrom="column">
              <wp:posOffset>19051</wp:posOffset>
            </wp:positionH>
            <wp:positionV relativeFrom="paragraph">
              <wp:posOffset>5276850</wp:posOffset>
            </wp:positionV>
            <wp:extent cx="2747963" cy="2058690"/>
            <wp:effectExtent l="0" t="0" r="0" b="0"/>
            <wp:wrapSquare wrapText="bothSides" distT="114300" distB="114300" distL="114300" distR="114300"/>
            <wp:docPr id="5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747963" cy="2058690"/>
                    </a:xfrm>
                    <a:prstGeom prst="rect">
                      <a:avLst/>
                    </a:prstGeom>
                    <a:ln/>
                  </pic:spPr>
                </pic:pic>
              </a:graphicData>
            </a:graphic>
          </wp:anchor>
        </w:drawing>
      </w:r>
      <w:commentRangeStart w:id="124"/>
      <w:r>
        <w:rPr>
          <w:noProof/>
          <w:lang w:val="fr-FR"/>
        </w:rPr>
        <w:drawing>
          <wp:anchor distT="114300" distB="114300" distL="114300" distR="114300" simplePos="0" relativeHeight="251661312" behindDoc="0" locked="0" layoutInCell="1" hidden="0" allowOverlap="1" wp14:anchorId="3428709E" wp14:editId="0E753FA2">
            <wp:simplePos x="0" y="0"/>
            <wp:positionH relativeFrom="column">
              <wp:posOffset>2990850</wp:posOffset>
            </wp:positionH>
            <wp:positionV relativeFrom="paragraph">
              <wp:posOffset>129587</wp:posOffset>
            </wp:positionV>
            <wp:extent cx="3125801" cy="2346913"/>
            <wp:effectExtent l="0" t="0" r="0" b="0"/>
            <wp:wrapSquare wrapText="bothSides" distT="114300" distB="114300" distL="114300" distR="114300"/>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125801" cy="2346913"/>
                    </a:xfrm>
                    <a:prstGeom prst="rect">
                      <a:avLst/>
                    </a:prstGeom>
                    <a:ln/>
                  </pic:spPr>
                </pic:pic>
              </a:graphicData>
            </a:graphic>
          </wp:anchor>
        </w:drawing>
      </w:r>
      <w:commentRangeEnd w:id="124"/>
      <w:r w:rsidR="00513B96">
        <w:rPr>
          <w:rStyle w:val="Marquedecommentaire"/>
        </w:rPr>
        <w:commentReference w:id="124"/>
      </w:r>
    </w:p>
    <w:p w14:paraId="72C59813" w14:textId="77777777" w:rsidR="0094230B" w:rsidRPr="004D63E3" w:rsidRDefault="004D63E3">
      <w:pPr>
        <w:jc w:val="both"/>
        <w:rPr>
          <w:lang w:val="en-GB"/>
        </w:rPr>
      </w:pPr>
      <w:r w:rsidRPr="004D63E3">
        <w:rPr>
          <w:lang w:val="en-GB"/>
        </w:rPr>
        <w:t>While acknowledging that R2 serves as supplemental rather than sole efficiency assessment, the lower R2 obtained is attributable to specific factors. Despite this, the time series split remains the preferred cross-validation method due to its demonstrated efficacy.</w:t>
      </w:r>
    </w:p>
    <w:p w14:paraId="21680EB6" w14:textId="77777777" w:rsidR="0094230B" w:rsidRPr="004D63E3" w:rsidRDefault="0094230B">
      <w:pPr>
        <w:jc w:val="both"/>
        <w:rPr>
          <w:lang w:val="en-GB"/>
        </w:rPr>
      </w:pPr>
    </w:p>
    <w:p w14:paraId="30090EB2" w14:textId="77777777" w:rsidR="0094230B" w:rsidRPr="004D63E3" w:rsidRDefault="004D63E3">
      <w:pPr>
        <w:pStyle w:val="Titre3"/>
        <w:numPr>
          <w:ilvl w:val="0"/>
          <w:numId w:val="4"/>
        </w:numPr>
        <w:rPr>
          <w:lang w:val="en-GB"/>
        </w:rPr>
      </w:pPr>
      <w:bookmarkStart w:id="125" w:name="_2d2207dkpw14" w:colFirst="0" w:colLast="0"/>
      <w:bookmarkEnd w:id="125"/>
      <w:r w:rsidRPr="004D63E3">
        <w:rPr>
          <w:lang w:val="en-GB"/>
        </w:rPr>
        <w:t xml:space="preserve">Choice and design of the best model </w:t>
      </w:r>
    </w:p>
    <w:p w14:paraId="66858D71" w14:textId="77777777" w:rsidR="0094230B" w:rsidRPr="004D63E3" w:rsidRDefault="004D63E3">
      <w:pPr>
        <w:jc w:val="both"/>
        <w:rPr>
          <w:lang w:val="en-GB"/>
        </w:rPr>
      </w:pPr>
      <w:r w:rsidRPr="004D63E3">
        <w:rPr>
          <w:lang w:val="en-GB"/>
        </w:rPr>
        <w:t xml:space="preserve">One of the final aims of our analysis is to design a good model to predict the blood pressure from the PAT. In order to do that, and according to the theoretical part, we will first compare the RMSE and the accuracy score which are among the best metrics to evaluate a machine learning model. We compare models using the time series split and with all the pre-processing steps (Inverted PAT and standard scaler). </w:t>
      </w:r>
    </w:p>
    <w:p w14:paraId="2C900C88" w14:textId="77777777" w:rsidR="0094230B" w:rsidRPr="004D63E3" w:rsidRDefault="0094230B">
      <w:pPr>
        <w:jc w:val="both"/>
        <w:rPr>
          <w:lang w:val="en-GB"/>
        </w:rPr>
      </w:pPr>
    </w:p>
    <w:p w14:paraId="2D3D8723" w14:textId="77777777" w:rsidR="0094230B" w:rsidRPr="004D63E3" w:rsidRDefault="004D63E3">
      <w:pPr>
        <w:jc w:val="both"/>
        <w:rPr>
          <w:lang w:val="en-GB"/>
        </w:rPr>
      </w:pPr>
      <w:r w:rsidRPr="004D63E3">
        <w:rPr>
          <w:lang w:val="en-GB"/>
        </w:rPr>
        <w:t xml:space="preserve">We can see in the table (Appendix n°…)  that the best model according to these metrics is the SVM Regressor with a Gaussian kernel. Indeed this model, using times series split, has the best RMSE score (4,007) combined with a good accuracy score (0,508). </w:t>
      </w:r>
    </w:p>
    <w:p w14:paraId="2C76195D" w14:textId="77777777" w:rsidR="0094230B" w:rsidRPr="004D63E3" w:rsidRDefault="0094230B">
      <w:pPr>
        <w:jc w:val="both"/>
        <w:rPr>
          <w:lang w:val="en-GB"/>
        </w:rPr>
      </w:pPr>
    </w:p>
    <w:p w14:paraId="49B7E1D9" w14:textId="77777777" w:rsidR="0094230B" w:rsidRDefault="004D63E3">
      <w:pPr>
        <w:jc w:val="both"/>
      </w:pPr>
      <w:r w:rsidRPr="004D63E3">
        <w:rPr>
          <w:lang w:val="en-GB"/>
        </w:rPr>
        <w:t xml:space="preserve">To improve the optimization of our model, we want to choose the best number of folds used for the cross-validation method. Indeed, according to the number of folds used, the results are not the same and it’s possible to find a number of folds balancing results and calculation efficiency. </w:t>
      </w:r>
      <w:r>
        <w:t>To do that, we use the elbow method.</w:t>
      </w:r>
    </w:p>
    <w:p w14:paraId="2E600C3D" w14:textId="77777777" w:rsidR="0094230B" w:rsidRDefault="004D63E3">
      <w:pPr>
        <w:jc w:val="center"/>
      </w:pPr>
      <w:r>
        <w:rPr>
          <w:noProof/>
          <w:lang w:val="fr-FR"/>
        </w:rPr>
        <w:lastRenderedPageBreak/>
        <w:drawing>
          <wp:inline distT="114300" distB="114300" distL="114300" distR="114300" wp14:anchorId="4316E259" wp14:editId="5FF64885">
            <wp:extent cx="3601875" cy="2699336"/>
            <wp:effectExtent l="0" t="0" r="0" b="0"/>
            <wp:docPr id="5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3601875" cy="2699336"/>
                    </a:xfrm>
                    <a:prstGeom prst="rect">
                      <a:avLst/>
                    </a:prstGeom>
                    <a:ln/>
                  </pic:spPr>
                </pic:pic>
              </a:graphicData>
            </a:graphic>
          </wp:inline>
        </w:drawing>
      </w:r>
    </w:p>
    <w:p w14:paraId="35C241CC" w14:textId="77777777" w:rsidR="0094230B" w:rsidRPr="004D63E3" w:rsidRDefault="004D63E3">
      <w:pPr>
        <w:jc w:val="center"/>
        <w:rPr>
          <w:i/>
          <w:sz w:val="20"/>
          <w:szCs w:val="20"/>
          <w:lang w:val="en-GB"/>
        </w:rPr>
      </w:pPr>
      <w:r w:rsidRPr="004D63E3">
        <w:rPr>
          <w:i/>
          <w:sz w:val="20"/>
          <w:szCs w:val="20"/>
          <w:lang w:val="en-GB"/>
        </w:rPr>
        <w:t>Figure 8 : Elbow method representation</w:t>
      </w:r>
    </w:p>
    <w:p w14:paraId="78630D71" w14:textId="77777777" w:rsidR="0094230B" w:rsidRPr="004D63E3" w:rsidRDefault="0094230B">
      <w:pPr>
        <w:jc w:val="center"/>
        <w:rPr>
          <w:lang w:val="en-GB"/>
        </w:rPr>
      </w:pPr>
    </w:p>
    <w:p w14:paraId="0B079C31" w14:textId="77777777" w:rsidR="0094230B" w:rsidRPr="004D63E3" w:rsidRDefault="004D63E3">
      <w:pPr>
        <w:jc w:val="both"/>
        <w:rPr>
          <w:lang w:val="en-GB"/>
        </w:rPr>
      </w:pPr>
      <w:r w:rsidRPr="004D63E3">
        <w:rPr>
          <w:lang w:val="en-GB"/>
        </w:rPr>
        <w:t>By applying the elbow method, we can see that the optimum number of folds is 4. Indeed, for a higher number, the RMSE is slightly better for a much higher calculation cost. Thus, we can conclude that the best machine learning model obtained by comparing RMSE and accuracy score is the SVM with a Gaussian kernel and the use of Times Series Split with 4 folds.</w:t>
      </w:r>
    </w:p>
    <w:p w14:paraId="3DFFCC42" w14:textId="77777777" w:rsidR="0094230B" w:rsidRPr="004D63E3" w:rsidRDefault="0094230B">
      <w:pPr>
        <w:rPr>
          <w:lang w:val="en-GB"/>
        </w:rPr>
      </w:pPr>
    </w:p>
    <w:p w14:paraId="194BCC42" w14:textId="77777777" w:rsidR="0094230B" w:rsidRPr="004D63E3" w:rsidRDefault="004D63E3">
      <w:pPr>
        <w:pStyle w:val="Titre3"/>
        <w:numPr>
          <w:ilvl w:val="0"/>
          <w:numId w:val="4"/>
        </w:numPr>
        <w:rPr>
          <w:lang w:val="en-GB"/>
        </w:rPr>
      </w:pPr>
      <w:bookmarkStart w:id="126" w:name="_xyzg1w9udn22" w:colFirst="0" w:colLast="0"/>
      <w:bookmarkEnd w:id="126"/>
      <w:r w:rsidRPr="004D63E3">
        <w:rPr>
          <w:lang w:val="en-GB"/>
        </w:rPr>
        <w:t>Going deeper into the models outputs (predictions vs expectations):</w:t>
      </w:r>
    </w:p>
    <w:p w14:paraId="0BE7B002" w14:textId="77777777" w:rsidR="0094230B" w:rsidRPr="004D63E3" w:rsidRDefault="0094230B">
      <w:pPr>
        <w:rPr>
          <w:lang w:val="en-GB"/>
        </w:rPr>
      </w:pPr>
    </w:p>
    <w:p w14:paraId="525800C3" w14:textId="77777777" w:rsidR="0094230B" w:rsidRPr="004D63E3" w:rsidRDefault="004D63E3">
      <w:pPr>
        <w:jc w:val="both"/>
        <w:rPr>
          <w:lang w:val="en-GB"/>
        </w:rPr>
      </w:pPr>
      <w:r w:rsidRPr="004D63E3">
        <w:rPr>
          <w:lang w:val="en-GB"/>
        </w:rPr>
        <w:t>Even if the use of RMSE and accuracy score can be interesting to evaluate the quality of the model it can also be misleading regarding the accuracy of the predictions made. A way to verify such accuracy is to make sure to plot the comparison between the expected and the predicted values. For example, the machine learning model that yielded the best RMSE is the SVR model with a Time Series Split cross-validation but plotting the graph of the comparison between the expected Blood pressure values and the one predicted by the model shows that the prediction is far from perfect.</w:t>
      </w:r>
    </w:p>
    <w:p w14:paraId="15220FFC" w14:textId="77777777" w:rsidR="0094230B" w:rsidRDefault="004D63E3">
      <w:pPr>
        <w:jc w:val="center"/>
      </w:pPr>
      <w:r>
        <w:rPr>
          <w:noProof/>
          <w:lang w:val="fr-FR"/>
        </w:rPr>
        <w:drawing>
          <wp:inline distT="114300" distB="114300" distL="114300" distR="114300" wp14:anchorId="06490E81" wp14:editId="3BBE2BD4">
            <wp:extent cx="3705225" cy="2495550"/>
            <wp:effectExtent l="0" t="0" r="0" b="0"/>
            <wp:docPr id="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3705225" cy="2495550"/>
                    </a:xfrm>
                    <a:prstGeom prst="rect">
                      <a:avLst/>
                    </a:prstGeom>
                    <a:ln/>
                  </pic:spPr>
                </pic:pic>
              </a:graphicData>
            </a:graphic>
          </wp:inline>
        </w:drawing>
      </w:r>
    </w:p>
    <w:p w14:paraId="56CBF38A" w14:textId="77777777" w:rsidR="0094230B" w:rsidRPr="004D63E3" w:rsidRDefault="004D63E3">
      <w:pPr>
        <w:jc w:val="center"/>
        <w:rPr>
          <w:i/>
          <w:sz w:val="20"/>
          <w:szCs w:val="20"/>
          <w:lang w:val="en-GB"/>
        </w:rPr>
      </w:pPr>
      <w:r w:rsidRPr="004D63E3">
        <w:rPr>
          <w:i/>
          <w:sz w:val="20"/>
          <w:szCs w:val="20"/>
          <w:lang w:val="en-GB"/>
        </w:rPr>
        <w:t>Figure 9: Comparison between y</w:t>
      </w:r>
      <w:r w:rsidRPr="004D63E3">
        <w:rPr>
          <w:i/>
          <w:sz w:val="20"/>
          <w:szCs w:val="20"/>
          <w:vertAlign w:val="subscript"/>
          <w:lang w:val="en-GB"/>
        </w:rPr>
        <w:t xml:space="preserve">predict </w:t>
      </w:r>
      <w:r w:rsidRPr="004D63E3">
        <w:rPr>
          <w:i/>
          <w:sz w:val="20"/>
          <w:szCs w:val="20"/>
          <w:lang w:val="en-GB"/>
        </w:rPr>
        <w:t>(in green) and y (in red) for the SVM model</w:t>
      </w:r>
    </w:p>
    <w:p w14:paraId="694AC96D" w14:textId="77777777" w:rsidR="0094230B" w:rsidRPr="004D63E3" w:rsidRDefault="0094230B">
      <w:pPr>
        <w:rPr>
          <w:lang w:val="en-GB"/>
        </w:rPr>
      </w:pPr>
    </w:p>
    <w:p w14:paraId="751E41B2" w14:textId="77777777" w:rsidR="0094230B" w:rsidRPr="004D63E3" w:rsidRDefault="0094230B">
      <w:pPr>
        <w:rPr>
          <w:lang w:val="en-GB"/>
        </w:rPr>
      </w:pPr>
    </w:p>
    <w:p w14:paraId="24CB4778" w14:textId="77777777" w:rsidR="0094230B" w:rsidRPr="004D63E3" w:rsidRDefault="004D63E3">
      <w:pPr>
        <w:rPr>
          <w:lang w:val="en-GB"/>
        </w:rPr>
      </w:pPr>
      <w:r w:rsidRPr="004D63E3">
        <w:rPr>
          <w:lang w:val="en-GB"/>
        </w:rPr>
        <w:lastRenderedPageBreak/>
        <w:t>** plot with the  time</w:t>
      </w:r>
    </w:p>
    <w:p w14:paraId="25819F89" w14:textId="77777777" w:rsidR="0094230B" w:rsidRPr="004D63E3" w:rsidRDefault="0094230B">
      <w:pPr>
        <w:rPr>
          <w:lang w:val="en-GB"/>
        </w:rPr>
      </w:pPr>
    </w:p>
    <w:p w14:paraId="78D2158B" w14:textId="77777777" w:rsidR="0094230B" w:rsidRPr="004D63E3" w:rsidRDefault="004D63E3">
      <w:pPr>
        <w:jc w:val="both"/>
        <w:rPr>
          <w:lang w:val="en-GB"/>
        </w:rPr>
      </w:pPr>
      <w:r w:rsidRPr="004D63E3">
        <w:rPr>
          <w:lang w:val="en-GB"/>
        </w:rPr>
        <w:t xml:space="preserve">It can be seen that the global trend of the curve is somehow respected but the general shape is far off. In fact, the model seems to adapt poorly when there are BP peaks. However, it is still unknown if such results would be sufficient for the application they are </w:t>
      </w:r>
      <w:commentRangeStart w:id="127"/>
      <w:commentRangeStart w:id="128"/>
      <w:r w:rsidRPr="004D63E3">
        <w:rPr>
          <w:lang w:val="en-GB"/>
        </w:rPr>
        <w:t>designed for because although it does not accurately predict blood pressure, it does give an idea of the patient's average blood pressure and can therefore be used to predict a case of hypertension.</w:t>
      </w:r>
      <w:commentRangeEnd w:id="127"/>
      <w:r>
        <w:commentReference w:id="127"/>
      </w:r>
      <w:commentRangeEnd w:id="128"/>
      <w:r w:rsidR="00513B96">
        <w:rPr>
          <w:rStyle w:val="Marquedecommentaire"/>
        </w:rPr>
        <w:commentReference w:id="128"/>
      </w:r>
    </w:p>
    <w:p w14:paraId="2E918057" w14:textId="77777777" w:rsidR="0094230B" w:rsidRPr="004D63E3" w:rsidRDefault="0094230B">
      <w:pPr>
        <w:rPr>
          <w:lang w:val="en-GB"/>
        </w:rPr>
      </w:pPr>
    </w:p>
    <w:p w14:paraId="1EF5536A" w14:textId="77777777" w:rsidR="0094230B" w:rsidRDefault="004D63E3">
      <w:pPr>
        <w:pStyle w:val="Titre2"/>
        <w:numPr>
          <w:ilvl w:val="0"/>
          <w:numId w:val="11"/>
        </w:numPr>
      </w:pPr>
      <w:bookmarkStart w:id="129" w:name="_owz3eu4njqws" w:colFirst="0" w:colLast="0"/>
      <w:bookmarkEnd w:id="129"/>
      <w:r>
        <w:t>Deep Learning models</w:t>
      </w:r>
    </w:p>
    <w:p w14:paraId="448DB9C3" w14:textId="77777777" w:rsidR="0094230B" w:rsidRDefault="0094230B"/>
    <w:p w14:paraId="0C1C46C9" w14:textId="77777777" w:rsidR="0094230B" w:rsidRPr="004D63E3" w:rsidRDefault="004D63E3">
      <w:pPr>
        <w:jc w:val="both"/>
        <w:rPr>
          <w:lang w:val="en-GB"/>
        </w:rPr>
      </w:pPr>
      <w:r w:rsidRPr="004D63E3">
        <w:rPr>
          <w:lang w:val="en-GB"/>
        </w:rPr>
        <w:t xml:space="preserve">As explained in part XXX, two deep learning models were used for investigation, a pre-built MLP regressor  and a model built with a layer of </w:t>
      </w:r>
      <w:commentRangeStart w:id="130"/>
      <w:r w:rsidRPr="004D63E3">
        <w:rPr>
          <w:lang w:val="en-GB"/>
        </w:rPr>
        <w:t>LSTM neurons</w:t>
      </w:r>
      <w:commentRangeEnd w:id="130"/>
      <w:r w:rsidR="00513B96">
        <w:rPr>
          <w:rStyle w:val="Marquedecommentaire"/>
        </w:rPr>
        <w:commentReference w:id="130"/>
      </w:r>
      <w:r w:rsidRPr="004D63E3">
        <w:rPr>
          <w:lang w:val="en-GB"/>
        </w:rPr>
        <w:t>. The main difference between them is that the model using an  LSTM layer is an autoregressive model, meaning it uses the time and the previous values of Systolic Blood pressure as  features during training.</w:t>
      </w:r>
    </w:p>
    <w:p w14:paraId="33D43170" w14:textId="77777777" w:rsidR="0094230B" w:rsidRDefault="004D63E3">
      <w:r>
        <w:rPr>
          <w:noProof/>
          <w:lang w:val="fr-FR"/>
        </w:rPr>
        <w:drawing>
          <wp:inline distT="114300" distB="114300" distL="114300" distR="114300" wp14:anchorId="09A42A01" wp14:editId="79EC0E80">
            <wp:extent cx="5731200" cy="2794000"/>
            <wp:effectExtent l="0" t="0" r="0" b="0"/>
            <wp:docPr id="6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731200" cy="2794000"/>
                    </a:xfrm>
                    <a:prstGeom prst="rect">
                      <a:avLst/>
                    </a:prstGeom>
                    <a:ln/>
                  </pic:spPr>
                </pic:pic>
              </a:graphicData>
            </a:graphic>
          </wp:inline>
        </w:drawing>
      </w:r>
    </w:p>
    <w:p w14:paraId="6E7953CD" w14:textId="77777777" w:rsidR="0094230B" w:rsidRPr="004D63E3" w:rsidRDefault="004D63E3">
      <w:pPr>
        <w:jc w:val="center"/>
        <w:rPr>
          <w:i/>
          <w:sz w:val="20"/>
          <w:szCs w:val="20"/>
          <w:lang w:val="en-GB"/>
        </w:rPr>
      </w:pPr>
      <w:r w:rsidRPr="004D63E3">
        <w:rPr>
          <w:i/>
          <w:sz w:val="20"/>
          <w:szCs w:val="20"/>
          <w:lang w:val="en-GB"/>
        </w:rPr>
        <w:t xml:space="preserve"> </w:t>
      </w:r>
    </w:p>
    <w:p w14:paraId="3F90CF91" w14:textId="77777777" w:rsidR="0094230B" w:rsidRPr="004D63E3" w:rsidRDefault="0094230B">
      <w:pPr>
        <w:jc w:val="center"/>
        <w:rPr>
          <w:lang w:val="en-GB"/>
        </w:rPr>
      </w:pPr>
    </w:p>
    <w:p w14:paraId="3177BD53" w14:textId="77777777" w:rsidR="0094230B" w:rsidRPr="004D63E3" w:rsidRDefault="004D63E3">
      <w:pPr>
        <w:jc w:val="both"/>
        <w:rPr>
          <w:lang w:val="en-GB"/>
        </w:rPr>
      </w:pPr>
      <w:r w:rsidRPr="004D63E3">
        <w:rPr>
          <w:lang w:val="en-GB"/>
        </w:rPr>
        <w:t xml:space="preserve">This difference results in a model that is more accurate than the previous one while not being </w:t>
      </w:r>
      <w:commentRangeStart w:id="131"/>
      <w:r w:rsidRPr="004D63E3">
        <w:rPr>
          <w:lang w:val="en-GB"/>
        </w:rPr>
        <w:t>much more ressource expensive</w:t>
      </w:r>
      <w:commentRangeEnd w:id="131"/>
      <w:r w:rsidR="00513B96">
        <w:rPr>
          <w:rStyle w:val="Marquedecommentaire"/>
        </w:rPr>
        <w:commentReference w:id="131"/>
      </w:r>
      <w:r w:rsidRPr="004D63E3">
        <w:rPr>
          <w:lang w:val="en-GB"/>
        </w:rPr>
        <w:t xml:space="preserve">. Figure.. shows the comparison between the output of the MLP regressor model and the expected value, Figure … showcase the same comparison but </w:t>
      </w:r>
      <w:r w:rsidRPr="004D63E3">
        <w:rPr>
          <w:lang w:val="en-GB"/>
        </w:rPr>
        <w:lastRenderedPageBreak/>
        <w:t>for the LSTM model. Although the output of the MLP regressor appears to follow the trend of the expected values, the output of the LSTM regressor are almost matching them perfectly.</w:t>
      </w:r>
      <w:r>
        <w:rPr>
          <w:noProof/>
          <w:lang w:val="fr-FR"/>
        </w:rPr>
        <w:drawing>
          <wp:anchor distT="114300" distB="114300" distL="114300" distR="114300" simplePos="0" relativeHeight="251662336" behindDoc="0" locked="0" layoutInCell="1" hidden="0" allowOverlap="1" wp14:anchorId="6FF52FCB" wp14:editId="2C378325">
            <wp:simplePos x="0" y="0"/>
            <wp:positionH relativeFrom="column">
              <wp:posOffset>1012988</wp:posOffset>
            </wp:positionH>
            <wp:positionV relativeFrom="paragraph">
              <wp:posOffset>1104900</wp:posOffset>
            </wp:positionV>
            <wp:extent cx="3705225" cy="2495550"/>
            <wp:effectExtent l="0" t="0" r="0" b="0"/>
            <wp:wrapSquare wrapText="bothSides" distT="114300" distB="114300" distL="114300" distR="11430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3705225" cy="2495550"/>
                    </a:xfrm>
                    <a:prstGeom prst="rect">
                      <a:avLst/>
                    </a:prstGeom>
                    <a:ln/>
                  </pic:spPr>
                </pic:pic>
              </a:graphicData>
            </a:graphic>
          </wp:anchor>
        </w:drawing>
      </w:r>
    </w:p>
    <w:p w14:paraId="59A6F636" w14:textId="77777777" w:rsidR="0094230B" w:rsidRPr="004D63E3" w:rsidRDefault="0094230B">
      <w:pPr>
        <w:jc w:val="both"/>
        <w:rPr>
          <w:lang w:val="en-GB"/>
        </w:rPr>
      </w:pPr>
    </w:p>
    <w:p w14:paraId="75406662" w14:textId="77777777" w:rsidR="0094230B" w:rsidRPr="004D63E3" w:rsidRDefault="0094230B">
      <w:pPr>
        <w:jc w:val="both"/>
        <w:rPr>
          <w:lang w:val="en-GB"/>
        </w:rPr>
      </w:pPr>
    </w:p>
    <w:p w14:paraId="42A4A59A" w14:textId="77777777" w:rsidR="0094230B" w:rsidRPr="004D63E3" w:rsidRDefault="0094230B">
      <w:pPr>
        <w:jc w:val="both"/>
        <w:rPr>
          <w:lang w:val="en-GB"/>
        </w:rPr>
      </w:pPr>
    </w:p>
    <w:p w14:paraId="4171E348" w14:textId="77777777" w:rsidR="0094230B" w:rsidRPr="004D63E3" w:rsidRDefault="0094230B">
      <w:pPr>
        <w:jc w:val="both"/>
        <w:rPr>
          <w:lang w:val="en-GB"/>
        </w:rPr>
      </w:pPr>
    </w:p>
    <w:p w14:paraId="49290EEE" w14:textId="77777777" w:rsidR="0094230B" w:rsidRPr="004D63E3" w:rsidRDefault="0094230B">
      <w:pPr>
        <w:jc w:val="both"/>
        <w:rPr>
          <w:lang w:val="en-GB"/>
        </w:rPr>
      </w:pPr>
    </w:p>
    <w:p w14:paraId="472EAF21" w14:textId="77777777" w:rsidR="0094230B" w:rsidRPr="004D63E3" w:rsidRDefault="0094230B">
      <w:pPr>
        <w:jc w:val="both"/>
        <w:rPr>
          <w:lang w:val="en-GB"/>
        </w:rPr>
      </w:pPr>
    </w:p>
    <w:p w14:paraId="650169B1" w14:textId="77777777" w:rsidR="0094230B" w:rsidRPr="004D63E3" w:rsidRDefault="0094230B">
      <w:pPr>
        <w:jc w:val="both"/>
        <w:rPr>
          <w:lang w:val="en-GB"/>
        </w:rPr>
      </w:pPr>
    </w:p>
    <w:p w14:paraId="024089F0" w14:textId="77777777" w:rsidR="0094230B" w:rsidRPr="004D63E3" w:rsidRDefault="0094230B">
      <w:pPr>
        <w:jc w:val="both"/>
        <w:rPr>
          <w:lang w:val="en-GB"/>
        </w:rPr>
      </w:pPr>
    </w:p>
    <w:p w14:paraId="00F87F7A" w14:textId="77777777" w:rsidR="0094230B" w:rsidRPr="004D63E3" w:rsidRDefault="0094230B">
      <w:pPr>
        <w:jc w:val="both"/>
        <w:rPr>
          <w:lang w:val="en-GB"/>
        </w:rPr>
      </w:pPr>
    </w:p>
    <w:p w14:paraId="583F2325" w14:textId="77777777" w:rsidR="0094230B" w:rsidRPr="004D63E3" w:rsidRDefault="0094230B">
      <w:pPr>
        <w:jc w:val="both"/>
        <w:rPr>
          <w:lang w:val="en-GB"/>
        </w:rPr>
      </w:pPr>
    </w:p>
    <w:p w14:paraId="09341948" w14:textId="77777777" w:rsidR="0094230B" w:rsidRPr="004D63E3" w:rsidRDefault="0094230B">
      <w:pPr>
        <w:jc w:val="both"/>
        <w:rPr>
          <w:lang w:val="en-GB"/>
        </w:rPr>
      </w:pPr>
    </w:p>
    <w:p w14:paraId="2EBA9388" w14:textId="77777777" w:rsidR="0094230B" w:rsidRPr="004D63E3" w:rsidRDefault="0094230B">
      <w:pPr>
        <w:jc w:val="both"/>
        <w:rPr>
          <w:lang w:val="en-GB"/>
        </w:rPr>
      </w:pPr>
    </w:p>
    <w:p w14:paraId="46BAA0F9" w14:textId="77777777" w:rsidR="0094230B" w:rsidRPr="004D63E3" w:rsidRDefault="0094230B">
      <w:pPr>
        <w:jc w:val="both"/>
        <w:rPr>
          <w:lang w:val="en-GB"/>
        </w:rPr>
      </w:pPr>
    </w:p>
    <w:p w14:paraId="00BE3EC3" w14:textId="77777777" w:rsidR="0094230B" w:rsidRPr="004D63E3" w:rsidRDefault="0094230B">
      <w:pPr>
        <w:jc w:val="both"/>
        <w:rPr>
          <w:lang w:val="en-GB"/>
        </w:rPr>
      </w:pPr>
    </w:p>
    <w:p w14:paraId="1D7A6B33" w14:textId="77777777" w:rsidR="0094230B" w:rsidRPr="004D63E3" w:rsidRDefault="004D63E3">
      <w:pPr>
        <w:jc w:val="center"/>
        <w:rPr>
          <w:i/>
          <w:sz w:val="20"/>
          <w:szCs w:val="20"/>
          <w:lang w:val="en-GB"/>
        </w:rPr>
      </w:pPr>
      <w:r w:rsidRPr="004D63E3">
        <w:rPr>
          <w:i/>
          <w:sz w:val="20"/>
          <w:szCs w:val="20"/>
          <w:lang w:val="en-GB"/>
        </w:rPr>
        <w:t>Figure 11: Comparison between y</w:t>
      </w:r>
      <w:r w:rsidRPr="004D63E3">
        <w:rPr>
          <w:i/>
          <w:sz w:val="20"/>
          <w:szCs w:val="20"/>
          <w:vertAlign w:val="subscript"/>
          <w:lang w:val="en-GB"/>
        </w:rPr>
        <w:t xml:space="preserve">predict </w:t>
      </w:r>
      <w:r w:rsidRPr="004D63E3">
        <w:rPr>
          <w:i/>
          <w:sz w:val="20"/>
          <w:szCs w:val="20"/>
          <w:lang w:val="en-GB"/>
        </w:rPr>
        <w:t>(in green) and y (in red) for the LSTM model</w:t>
      </w:r>
    </w:p>
    <w:p w14:paraId="7C6F4B62" w14:textId="77777777" w:rsidR="0094230B" w:rsidRPr="004D63E3" w:rsidRDefault="0094230B">
      <w:pPr>
        <w:jc w:val="both"/>
        <w:rPr>
          <w:lang w:val="en-GB"/>
        </w:rPr>
      </w:pPr>
    </w:p>
    <w:p w14:paraId="54ABDB5C" w14:textId="77777777" w:rsidR="0094230B" w:rsidRPr="004D63E3" w:rsidRDefault="0094230B">
      <w:pPr>
        <w:jc w:val="both"/>
        <w:rPr>
          <w:lang w:val="en-GB"/>
        </w:rPr>
      </w:pPr>
    </w:p>
    <w:p w14:paraId="600B381B" w14:textId="2EFC6B85" w:rsidR="0094230B" w:rsidRPr="004D63E3" w:rsidRDefault="004D63E3">
      <w:pPr>
        <w:jc w:val="both"/>
        <w:rPr>
          <w:lang w:val="en-GB"/>
        </w:rPr>
      </w:pPr>
      <w:r w:rsidRPr="004D63E3">
        <w:rPr>
          <w:lang w:val="en-GB"/>
        </w:rPr>
        <w:t>This output of the model seemed to be concerning at first as it looked like the model was overfitting. To address that issue another dataset that the model had never seen was needed to evaluate it further. If the model is overfitting</w:t>
      </w:r>
      <w:ins w:id="132" w:author="VILLENEUVE Emma 254514" w:date="2023-12-19T17:53:00Z">
        <w:r w:rsidR="00513B96">
          <w:rPr>
            <w:lang w:val="en-GB"/>
          </w:rPr>
          <w:t>,</w:t>
        </w:r>
      </w:ins>
      <w:r w:rsidRPr="004D63E3">
        <w:rPr>
          <w:lang w:val="en-GB"/>
        </w:rPr>
        <w:t xml:space="preserve"> the performance on this brand new data should be really bad</w:t>
      </w:r>
      <w:ins w:id="133" w:author="VILLENEUVE Emma 254514" w:date="2023-12-19T17:53:00Z">
        <w:r w:rsidR="00513B96">
          <w:rPr>
            <w:lang w:val="en-GB"/>
          </w:rPr>
          <w:t>.</w:t>
        </w:r>
      </w:ins>
      <w:r w:rsidRPr="004D63E3">
        <w:rPr>
          <w:lang w:val="en-GB"/>
        </w:rPr>
        <w:t xml:space="preserve"> </w:t>
      </w:r>
      <w:del w:id="134" w:author="VILLENEUVE Emma 254514" w:date="2023-12-19T17:53:00Z">
        <w:r w:rsidRPr="004D63E3" w:rsidDel="00513B96">
          <w:rPr>
            <w:lang w:val="en-GB"/>
          </w:rPr>
          <w:delText>and i</w:delText>
        </w:r>
      </w:del>
      <w:ins w:id="135" w:author="VILLENEUVE Emma 254514" w:date="2023-12-19T17:53:00Z">
        <w:r w:rsidR="00513B96">
          <w:rPr>
            <w:lang w:val="en-GB"/>
          </w:rPr>
          <w:t>I</w:t>
        </w:r>
      </w:ins>
      <w:r w:rsidRPr="004D63E3">
        <w:rPr>
          <w:lang w:val="en-GB"/>
        </w:rPr>
        <w:t>nversely measuring a good performance is the sign that the model’s output is relevant and that it can be used as a stepping stone for the model development for the final device.</w:t>
      </w:r>
    </w:p>
    <w:p w14:paraId="29743BED" w14:textId="77777777" w:rsidR="0094230B" w:rsidRPr="004D63E3" w:rsidRDefault="004D63E3">
      <w:pPr>
        <w:jc w:val="both"/>
        <w:rPr>
          <w:lang w:val="en-GB"/>
        </w:rPr>
      </w:pPr>
      <w:r w:rsidRPr="004D63E3">
        <w:rPr>
          <w:lang w:val="en-GB"/>
        </w:rPr>
        <w:t>Figures … and … shows the output of the model on 2 new datasets the results are encouraging with excellent predictions on changing value but on straight values the predictions are not as accurate, although that could be corrected by training the model with more data to take such patterns into account.</w:t>
      </w:r>
    </w:p>
    <w:p w14:paraId="6B2BBDF3" w14:textId="77777777" w:rsidR="0094230B" w:rsidRPr="004D63E3" w:rsidRDefault="0094230B">
      <w:pPr>
        <w:jc w:val="both"/>
        <w:rPr>
          <w:lang w:val="en-GB"/>
        </w:rPr>
      </w:pPr>
    </w:p>
    <w:p w14:paraId="0822FEBA" w14:textId="77777777" w:rsidR="0094230B" w:rsidRPr="004D63E3" w:rsidRDefault="004D63E3">
      <w:pPr>
        <w:jc w:val="both"/>
        <w:rPr>
          <w:lang w:val="en-GB"/>
        </w:rPr>
      </w:pPr>
      <w:r>
        <w:rPr>
          <w:noProof/>
          <w:lang w:val="fr-FR"/>
        </w:rPr>
        <w:drawing>
          <wp:anchor distT="114300" distB="114300" distL="114300" distR="114300" simplePos="0" relativeHeight="251663360" behindDoc="1" locked="0" layoutInCell="1" hidden="0" allowOverlap="1" wp14:anchorId="68AEFAC8" wp14:editId="1BD7AA6B">
            <wp:simplePos x="0" y="0"/>
            <wp:positionH relativeFrom="column">
              <wp:posOffset>1066800</wp:posOffset>
            </wp:positionH>
            <wp:positionV relativeFrom="paragraph">
              <wp:posOffset>130062</wp:posOffset>
            </wp:positionV>
            <wp:extent cx="3705225" cy="2495550"/>
            <wp:effectExtent l="0" t="0" r="0" b="0"/>
            <wp:wrapNone/>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3705225" cy="2495550"/>
                    </a:xfrm>
                    <a:prstGeom prst="rect">
                      <a:avLst/>
                    </a:prstGeom>
                    <a:ln/>
                  </pic:spPr>
                </pic:pic>
              </a:graphicData>
            </a:graphic>
          </wp:anchor>
        </w:drawing>
      </w:r>
    </w:p>
    <w:p w14:paraId="4192EB54" w14:textId="77777777" w:rsidR="0094230B" w:rsidRPr="004D63E3" w:rsidRDefault="0094230B">
      <w:pPr>
        <w:jc w:val="both"/>
        <w:rPr>
          <w:lang w:val="en-GB"/>
        </w:rPr>
      </w:pPr>
    </w:p>
    <w:p w14:paraId="3C5AD37A" w14:textId="77777777" w:rsidR="0094230B" w:rsidRPr="004D63E3" w:rsidRDefault="0094230B">
      <w:pPr>
        <w:jc w:val="both"/>
        <w:rPr>
          <w:lang w:val="en-GB"/>
        </w:rPr>
      </w:pPr>
    </w:p>
    <w:p w14:paraId="036FC09F" w14:textId="77777777" w:rsidR="0094230B" w:rsidRPr="004D63E3" w:rsidRDefault="0094230B">
      <w:pPr>
        <w:jc w:val="both"/>
        <w:rPr>
          <w:lang w:val="en-GB"/>
        </w:rPr>
      </w:pPr>
    </w:p>
    <w:p w14:paraId="713D4A4F" w14:textId="77777777" w:rsidR="0094230B" w:rsidRPr="004D63E3" w:rsidRDefault="0094230B">
      <w:pPr>
        <w:jc w:val="both"/>
        <w:rPr>
          <w:lang w:val="en-GB"/>
        </w:rPr>
      </w:pPr>
    </w:p>
    <w:p w14:paraId="57589B87" w14:textId="77777777" w:rsidR="0094230B" w:rsidRPr="004D63E3" w:rsidRDefault="0094230B">
      <w:pPr>
        <w:jc w:val="both"/>
        <w:rPr>
          <w:lang w:val="en-GB"/>
        </w:rPr>
      </w:pPr>
    </w:p>
    <w:p w14:paraId="7D537A5B" w14:textId="77777777" w:rsidR="0094230B" w:rsidRPr="004D63E3" w:rsidRDefault="0094230B">
      <w:pPr>
        <w:jc w:val="both"/>
        <w:rPr>
          <w:lang w:val="en-GB"/>
        </w:rPr>
      </w:pPr>
    </w:p>
    <w:p w14:paraId="0689FFFB" w14:textId="77777777" w:rsidR="0094230B" w:rsidRPr="004D63E3" w:rsidRDefault="0094230B">
      <w:pPr>
        <w:jc w:val="both"/>
        <w:rPr>
          <w:lang w:val="en-GB"/>
        </w:rPr>
      </w:pPr>
    </w:p>
    <w:p w14:paraId="772DEAAA" w14:textId="77777777" w:rsidR="0094230B" w:rsidRPr="004D63E3" w:rsidRDefault="0094230B">
      <w:pPr>
        <w:jc w:val="both"/>
        <w:rPr>
          <w:lang w:val="en-GB"/>
        </w:rPr>
      </w:pPr>
    </w:p>
    <w:p w14:paraId="37907B96" w14:textId="77777777" w:rsidR="0094230B" w:rsidRPr="004D63E3" w:rsidRDefault="0094230B">
      <w:pPr>
        <w:jc w:val="both"/>
        <w:rPr>
          <w:lang w:val="en-GB"/>
        </w:rPr>
      </w:pPr>
    </w:p>
    <w:p w14:paraId="3CE1FED6" w14:textId="77777777" w:rsidR="0094230B" w:rsidRPr="004D63E3" w:rsidRDefault="004D63E3">
      <w:pPr>
        <w:jc w:val="center"/>
        <w:rPr>
          <w:i/>
          <w:sz w:val="20"/>
          <w:szCs w:val="20"/>
          <w:lang w:val="en-GB"/>
        </w:rPr>
      </w:pPr>
      <w:r w:rsidRPr="004D63E3">
        <w:rPr>
          <w:i/>
          <w:sz w:val="20"/>
          <w:szCs w:val="20"/>
          <w:lang w:val="en-GB"/>
        </w:rPr>
        <w:t>Figure 12: Comparison between y</w:t>
      </w:r>
      <w:r w:rsidRPr="004D63E3">
        <w:rPr>
          <w:i/>
          <w:sz w:val="20"/>
          <w:szCs w:val="20"/>
          <w:vertAlign w:val="subscript"/>
          <w:lang w:val="en-GB"/>
        </w:rPr>
        <w:t xml:space="preserve">predict </w:t>
      </w:r>
      <w:r w:rsidRPr="004D63E3">
        <w:rPr>
          <w:i/>
          <w:sz w:val="20"/>
          <w:szCs w:val="20"/>
          <w:lang w:val="en-GB"/>
        </w:rPr>
        <w:t>(in green) and y (in red) for the LSTM model on brand new dataset n°10</w:t>
      </w:r>
      <w:r>
        <w:rPr>
          <w:noProof/>
          <w:lang w:val="fr-FR"/>
        </w:rPr>
        <w:drawing>
          <wp:anchor distT="114300" distB="114300" distL="114300" distR="114300" simplePos="0" relativeHeight="251664384" behindDoc="1" locked="0" layoutInCell="1" hidden="0" allowOverlap="1" wp14:anchorId="3BB18398" wp14:editId="241224F4">
            <wp:simplePos x="0" y="0"/>
            <wp:positionH relativeFrom="column">
              <wp:posOffset>952500</wp:posOffset>
            </wp:positionH>
            <wp:positionV relativeFrom="paragraph">
              <wp:posOffset>381000</wp:posOffset>
            </wp:positionV>
            <wp:extent cx="3819525" cy="2495550"/>
            <wp:effectExtent l="0" t="0" r="0" b="0"/>
            <wp:wrapNone/>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3819525" cy="2495550"/>
                    </a:xfrm>
                    <a:prstGeom prst="rect">
                      <a:avLst/>
                    </a:prstGeom>
                    <a:ln/>
                  </pic:spPr>
                </pic:pic>
              </a:graphicData>
            </a:graphic>
          </wp:anchor>
        </w:drawing>
      </w:r>
    </w:p>
    <w:p w14:paraId="44FA2D4F" w14:textId="77777777" w:rsidR="0094230B" w:rsidRPr="004D63E3" w:rsidRDefault="0094230B">
      <w:pPr>
        <w:jc w:val="both"/>
        <w:rPr>
          <w:lang w:val="en-GB"/>
        </w:rPr>
      </w:pPr>
    </w:p>
    <w:p w14:paraId="4CA91A2C" w14:textId="77777777" w:rsidR="0094230B" w:rsidRPr="004D63E3" w:rsidRDefault="0094230B">
      <w:pPr>
        <w:jc w:val="both"/>
        <w:rPr>
          <w:lang w:val="en-GB"/>
        </w:rPr>
      </w:pPr>
    </w:p>
    <w:p w14:paraId="0E5DE819" w14:textId="77777777" w:rsidR="0094230B" w:rsidRPr="004D63E3" w:rsidRDefault="0094230B">
      <w:pPr>
        <w:jc w:val="both"/>
        <w:rPr>
          <w:lang w:val="en-GB"/>
        </w:rPr>
      </w:pPr>
    </w:p>
    <w:p w14:paraId="439DBFF4" w14:textId="77777777" w:rsidR="0094230B" w:rsidRPr="004D63E3" w:rsidDel="00807253" w:rsidRDefault="0094230B">
      <w:pPr>
        <w:jc w:val="both"/>
        <w:rPr>
          <w:del w:id="136" w:author="VILLENEUVE Emma 254514" w:date="2023-12-19T17:20:00Z"/>
          <w:lang w:val="en-GB"/>
        </w:rPr>
      </w:pPr>
    </w:p>
    <w:p w14:paraId="15D9C850" w14:textId="77777777" w:rsidR="0094230B" w:rsidRPr="004D63E3" w:rsidRDefault="0094230B">
      <w:pPr>
        <w:pStyle w:val="Titre1"/>
        <w:ind w:left="0" w:firstLine="0"/>
        <w:rPr>
          <w:lang w:val="en-GB"/>
        </w:rPr>
      </w:pPr>
      <w:bookmarkStart w:id="137" w:name="_9su5yf12j32j" w:colFirst="0" w:colLast="0"/>
      <w:bookmarkEnd w:id="137"/>
    </w:p>
    <w:p w14:paraId="5EE66247" w14:textId="77777777" w:rsidR="0094230B" w:rsidRPr="004D63E3" w:rsidRDefault="0094230B">
      <w:pPr>
        <w:rPr>
          <w:lang w:val="en-GB"/>
        </w:rPr>
      </w:pPr>
    </w:p>
    <w:p w14:paraId="475526FE" w14:textId="77777777" w:rsidR="0094230B" w:rsidRPr="004D63E3" w:rsidRDefault="0094230B">
      <w:pPr>
        <w:rPr>
          <w:lang w:val="en-GB"/>
        </w:rPr>
      </w:pPr>
    </w:p>
    <w:p w14:paraId="28C5B903" w14:textId="77777777" w:rsidR="0094230B" w:rsidRPr="004D63E3" w:rsidRDefault="0094230B">
      <w:pPr>
        <w:rPr>
          <w:lang w:val="en-GB"/>
        </w:rPr>
      </w:pPr>
    </w:p>
    <w:p w14:paraId="445780A8" w14:textId="77777777" w:rsidR="0094230B" w:rsidRPr="004D63E3" w:rsidRDefault="0094230B">
      <w:pPr>
        <w:rPr>
          <w:lang w:val="en-GB"/>
        </w:rPr>
      </w:pPr>
    </w:p>
    <w:p w14:paraId="6BEF7B54" w14:textId="77777777" w:rsidR="0094230B" w:rsidRPr="004D63E3" w:rsidRDefault="0094230B">
      <w:pPr>
        <w:rPr>
          <w:lang w:val="en-GB"/>
        </w:rPr>
      </w:pPr>
    </w:p>
    <w:p w14:paraId="5D5B3E99" w14:textId="77777777" w:rsidR="0094230B" w:rsidRPr="004D63E3" w:rsidRDefault="0094230B">
      <w:pPr>
        <w:rPr>
          <w:lang w:val="en-GB"/>
        </w:rPr>
      </w:pPr>
    </w:p>
    <w:p w14:paraId="107D61CE" w14:textId="77777777" w:rsidR="0094230B" w:rsidRPr="004D63E3" w:rsidRDefault="0094230B">
      <w:pPr>
        <w:rPr>
          <w:lang w:val="en-GB"/>
        </w:rPr>
      </w:pPr>
    </w:p>
    <w:p w14:paraId="351DD6BB" w14:textId="77777777" w:rsidR="0094230B" w:rsidRPr="004D63E3" w:rsidRDefault="0094230B">
      <w:pPr>
        <w:rPr>
          <w:lang w:val="en-GB"/>
        </w:rPr>
      </w:pPr>
    </w:p>
    <w:p w14:paraId="54C394EE" w14:textId="77777777" w:rsidR="0094230B" w:rsidRPr="004D63E3" w:rsidRDefault="0094230B">
      <w:pPr>
        <w:rPr>
          <w:lang w:val="en-GB"/>
        </w:rPr>
      </w:pPr>
    </w:p>
    <w:p w14:paraId="6E3555DC" w14:textId="77777777" w:rsidR="0094230B" w:rsidRPr="004D63E3" w:rsidRDefault="004D63E3">
      <w:pPr>
        <w:jc w:val="center"/>
        <w:rPr>
          <w:i/>
          <w:sz w:val="20"/>
          <w:szCs w:val="20"/>
          <w:lang w:val="en-GB"/>
        </w:rPr>
      </w:pPr>
      <w:r w:rsidRPr="004D63E3">
        <w:rPr>
          <w:i/>
          <w:sz w:val="20"/>
          <w:szCs w:val="20"/>
          <w:lang w:val="en-GB"/>
        </w:rPr>
        <w:t>Figure 13: Comparison between y</w:t>
      </w:r>
      <w:r w:rsidRPr="004D63E3">
        <w:rPr>
          <w:i/>
          <w:sz w:val="20"/>
          <w:szCs w:val="20"/>
          <w:vertAlign w:val="subscript"/>
          <w:lang w:val="en-GB"/>
        </w:rPr>
        <w:t xml:space="preserve">predict </w:t>
      </w:r>
      <w:r w:rsidRPr="004D63E3">
        <w:rPr>
          <w:i/>
          <w:sz w:val="20"/>
          <w:szCs w:val="20"/>
          <w:lang w:val="en-GB"/>
        </w:rPr>
        <w:t>(in green) and y (in red) for the LSTM model on brand new dataset n°5</w:t>
      </w:r>
    </w:p>
    <w:p w14:paraId="0F2BCC3D" w14:textId="77777777" w:rsidR="0094230B" w:rsidRPr="004D63E3" w:rsidRDefault="0094230B">
      <w:pPr>
        <w:rPr>
          <w:lang w:val="en-GB"/>
        </w:rPr>
      </w:pPr>
    </w:p>
    <w:p w14:paraId="1E47089E" w14:textId="77777777" w:rsidR="0094230B" w:rsidRPr="004D63E3" w:rsidRDefault="004D63E3">
      <w:pPr>
        <w:pStyle w:val="Titre1"/>
        <w:numPr>
          <w:ilvl w:val="0"/>
          <w:numId w:val="9"/>
        </w:numPr>
        <w:rPr>
          <w:lang w:val="en-GB"/>
        </w:rPr>
      </w:pPr>
      <w:bookmarkStart w:id="138" w:name="_yv9wigob2ryl" w:colFirst="0" w:colLast="0"/>
      <w:bookmarkStart w:id="139" w:name="_GoBack"/>
      <w:bookmarkEnd w:id="138"/>
      <w:bookmarkEnd w:id="139"/>
      <w:r w:rsidRPr="004D63E3">
        <w:rPr>
          <w:lang w:val="en-GB"/>
        </w:rPr>
        <w:t>Conclusion and recommendations for future development of study</w:t>
      </w:r>
    </w:p>
    <w:p w14:paraId="262261AD" w14:textId="77777777" w:rsidR="0094230B" w:rsidRDefault="004D63E3">
      <w:pPr>
        <w:pStyle w:val="Titre2"/>
        <w:numPr>
          <w:ilvl w:val="0"/>
          <w:numId w:val="15"/>
        </w:numPr>
      </w:pPr>
      <w:bookmarkStart w:id="140" w:name="_izqtfwzicq26" w:colFirst="0" w:colLast="0"/>
      <w:bookmarkEnd w:id="140"/>
      <w:r>
        <w:t>Conclusions</w:t>
      </w:r>
    </w:p>
    <w:p w14:paraId="100A003E" w14:textId="77777777" w:rsidR="0094230B" w:rsidRPr="004D63E3" w:rsidRDefault="004D63E3">
      <w:pPr>
        <w:numPr>
          <w:ilvl w:val="0"/>
          <w:numId w:val="10"/>
        </w:numPr>
        <w:jc w:val="both"/>
        <w:rPr>
          <w:lang w:val="en-GB"/>
        </w:rPr>
      </w:pPr>
      <w:r w:rsidRPr="004D63E3">
        <w:rPr>
          <w:lang w:val="en-GB"/>
        </w:rPr>
        <w:t>Taking the time dependency of the PAT and blood pressure into account when modeling really is important, both regarding the use of  cross validation method and the use of a model (autoregressive).</w:t>
      </w:r>
    </w:p>
    <w:p w14:paraId="6AB80E8E" w14:textId="77777777" w:rsidR="0094230B" w:rsidRPr="004D63E3" w:rsidRDefault="004D63E3">
      <w:pPr>
        <w:numPr>
          <w:ilvl w:val="0"/>
          <w:numId w:val="10"/>
        </w:numPr>
        <w:jc w:val="both"/>
        <w:rPr>
          <w:lang w:val="en-GB"/>
        </w:rPr>
      </w:pPr>
      <w:r w:rsidRPr="004D63E3">
        <w:rPr>
          <w:lang w:val="en-GB"/>
        </w:rPr>
        <w:t>The results from the LSTM shows promising potential for the ability of predicting blood pressure  based on PAT.</w:t>
      </w:r>
    </w:p>
    <w:p w14:paraId="32135B18" w14:textId="77777777" w:rsidR="0094230B" w:rsidRPr="004D63E3" w:rsidRDefault="004D63E3">
      <w:pPr>
        <w:numPr>
          <w:ilvl w:val="0"/>
          <w:numId w:val="10"/>
        </w:numPr>
        <w:jc w:val="both"/>
        <w:rPr>
          <w:lang w:val="en-GB"/>
        </w:rPr>
      </w:pPr>
      <w:r w:rsidRPr="004D63E3">
        <w:rPr>
          <w:lang w:val="en-GB"/>
        </w:rPr>
        <w:t>There is still need for deeper study of performance of the models, with more data.</w:t>
      </w:r>
    </w:p>
    <w:p w14:paraId="2B9A64B6" w14:textId="77777777" w:rsidR="0094230B" w:rsidRPr="004D63E3" w:rsidRDefault="004D63E3">
      <w:pPr>
        <w:numPr>
          <w:ilvl w:val="0"/>
          <w:numId w:val="10"/>
        </w:numPr>
        <w:jc w:val="both"/>
        <w:rPr>
          <w:lang w:val="en-GB"/>
        </w:rPr>
      </w:pPr>
      <w:r w:rsidRPr="004D63E3">
        <w:rPr>
          <w:lang w:val="en-GB"/>
        </w:rPr>
        <w:t>Have to be aware of limitations of our study:</w:t>
      </w:r>
    </w:p>
    <w:p w14:paraId="5D166E69" w14:textId="77777777" w:rsidR="0094230B" w:rsidRDefault="004D63E3">
      <w:pPr>
        <w:numPr>
          <w:ilvl w:val="0"/>
          <w:numId w:val="3"/>
        </w:numPr>
        <w:jc w:val="both"/>
      </w:pPr>
      <w:r>
        <w:t xml:space="preserve">Limitation in amount of time </w:t>
      </w:r>
    </w:p>
    <w:p w14:paraId="4096993F" w14:textId="77777777" w:rsidR="0094230B" w:rsidRPr="004D63E3" w:rsidRDefault="004D63E3">
      <w:pPr>
        <w:numPr>
          <w:ilvl w:val="0"/>
          <w:numId w:val="3"/>
        </w:numPr>
        <w:jc w:val="both"/>
        <w:rPr>
          <w:lang w:val="en-GB"/>
        </w:rPr>
      </w:pPr>
      <w:r w:rsidRPr="004D63E3">
        <w:rPr>
          <w:lang w:val="en-GB"/>
        </w:rPr>
        <w:t xml:space="preserve">Only one feature for prediction is limiting </w:t>
      </w:r>
    </w:p>
    <w:p w14:paraId="6C81DD53" w14:textId="77777777" w:rsidR="0094230B" w:rsidRPr="004D63E3" w:rsidRDefault="004D63E3">
      <w:pPr>
        <w:numPr>
          <w:ilvl w:val="0"/>
          <w:numId w:val="3"/>
        </w:numPr>
        <w:jc w:val="both"/>
        <w:rPr>
          <w:lang w:val="en-GB"/>
        </w:rPr>
      </w:pPr>
      <w:r w:rsidRPr="004D63E3">
        <w:rPr>
          <w:lang w:val="en-GB"/>
        </w:rPr>
        <w:t xml:space="preserve">Always possible to have more knowledge about  the models we are using. To have someone with more machine learning background to validate could be useful. </w:t>
      </w:r>
    </w:p>
    <w:p w14:paraId="4D14B861" w14:textId="77777777" w:rsidR="0094230B" w:rsidRPr="004D63E3" w:rsidRDefault="004D63E3">
      <w:pPr>
        <w:numPr>
          <w:ilvl w:val="0"/>
          <w:numId w:val="3"/>
        </w:numPr>
        <w:jc w:val="both"/>
        <w:rPr>
          <w:lang w:val="en-GB"/>
        </w:rPr>
      </w:pPr>
      <w:r w:rsidRPr="004D63E3">
        <w:rPr>
          <w:lang w:val="en-GB"/>
        </w:rPr>
        <w:t xml:space="preserve">Amount of data - need to develop models on </w:t>
      </w:r>
    </w:p>
    <w:p w14:paraId="2EF24B90" w14:textId="77777777" w:rsidR="0094230B" w:rsidRPr="004D63E3" w:rsidRDefault="004D63E3">
      <w:pPr>
        <w:numPr>
          <w:ilvl w:val="0"/>
          <w:numId w:val="3"/>
        </w:numPr>
        <w:jc w:val="both"/>
        <w:rPr>
          <w:lang w:val="en-GB"/>
        </w:rPr>
      </w:pPr>
      <w:r w:rsidRPr="004D63E3">
        <w:rPr>
          <w:lang w:val="en-GB"/>
        </w:rPr>
        <w:t>With more data, the capacity of computers running the models could be a problem</w:t>
      </w:r>
    </w:p>
    <w:p w14:paraId="2049A37D" w14:textId="77777777" w:rsidR="0094230B" w:rsidRPr="004D63E3" w:rsidRDefault="0094230B">
      <w:pPr>
        <w:ind w:left="1440"/>
        <w:rPr>
          <w:lang w:val="en-GB"/>
        </w:rPr>
      </w:pPr>
    </w:p>
    <w:p w14:paraId="4411B386" w14:textId="77777777" w:rsidR="0094230B" w:rsidRDefault="004D63E3">
      <w:pPr>
        <w:pStyle w:val="Titre2"/>
        <w:numPr>
          <w:ilvl w:val="0"/>
          <w:numId w:val="15"/>
        </w:numPr>
      </w:pPr>
      <w:bookmarkStart w:id="141" w:name="_o2nj9yj2ybsg" w:colFirst="0" w:colLast="0"/>
      <w:bookmarkEnd w:id="141"/>
      <w:r>
        <w:t>For further development</w:t>
      </w:r>
    </w:p>
    <w:p w14:paraId="7620EF99" w14:textId="77777777" w:rsidR="0094230B" w:rsidRDefault="0094230B">
      <w:pPr>
        <w:ind w:left="720"/>
      </w:pPr>
    </w:p>
    <w:p w14:paraId="6894AB34" w14:textId="77777777" w:rsidR="0094230B" w:rsidRDefault="004D63E3">
      <w:pPr>
        <w:numPr>
          <w:ilvl w:val="0"/>
          <w:numId w:val="14"/>
        </w:numPr>
        <w:jc w:val="both"/>
      </w:pPr>
      <w:r w:rsidRPr="004D63E3">
        <w:rPr>
          <w:lang w:val="en-GB"/>
        </w:rPr>
        <w:t xml:space="preserve">Predict mean BP from mean of PAT instead of for each heartbeat.  </w:t>
      </w:r>
      <w:r>
        <w:t>Could be a better way to start</w:t>
      </w:r>
    </w:p>
    <w:p w14:paraId="2A78D604" w14:textId="77777777" w:rsidR="0094230B" w:rsidRPr="004D63E3" w:rsidRDefault="004D63E3">
      <w:pPr>
        <w:numPr>
          <w:ilvl w:val="0"/>
          <w:numId w:val="14"/>
        </w:numPr>
        <w:jc w:val="both"/>
        <w:rPr>
          <w:lang w:val="en-GB"/>
        </w:rPr>
      </w:pPr>
      <w:r w:rsidRPr="004D63E3">
        <w:rPr>
          <w:lang w:val="en-GB"/>
        </w:rPr>
        <w:t>Possibility of different approaches for model: population model vs individual volume</w:t>
      </w:r>
    </w:p>
    <w:p w14:paraId="78B70F0C" w14:textId="77777777" w:rsidR="0094230B" w:rsidRPr="004D63E3" w:rsidRDefault="004D63E3">
      <w:pPr>
        <w:numPr>
          <w:ilvl w:val="0"/>
          <w:numId w:val="14"/>
        </w:numPr>
        <w:jc w:val="both"/>
        <w:rPr>
          <w:lang w:val="en-GB"/>
        </w:rPr>
      </w:pPr>
      <w:r w:rsidRPr="004D63E3">
        <w:rPr>
          <w:lang w:val="en-GB"/>
        </w:rPr>
        <w:t xml:space="preserve">Including other features and how this affects the implementation of ML models: </w:t>
      </w:r>
    </w:p>
    <w:p w14:paraId="21C93706" w14:textId="77777777" w:rsidR="0094230B" w:rsidRPr="004D63E3" w:rsidRDefault="004D63E3">
      <w:pPr>
        <w:numPr>
          <w:ilvl w:val="0"/>
          <w:numId w:val="5"/>
        </w:numPr>
        <w:jc w:val="both"/>
        <w:rPr>
          <w:lang w:val="en-GB"/>
        </w:rPr>
      </w:pPr>
      <w:r w:rsidRPr="004D63E3">
        <w:rPr>
          <w:lang w:val="en-GB"/>
        </w:rPr>
        <w:t xml:space="preserve">volume  of artery(in the future with ultrasound) </w:t>
      </w:r>
    </w:p>
    <w:p w14:paraId="3F5097CE" w14:textId="77777777" w:rsidR="0094230B" w:rsidRDefault="004D63E3">
      <w:pPr>
        <w:numPr>
          <w:ilvl w:val="0"/>
          <w:numId w:val="5"/>
        </w:numPr>
        <w:jc w:val="both"/>
      </w:pPr>
      <w:r>
        <w:t>Heart beat variability</w:t>
      </w:r>
    </w:p>
    <w:p w14:paraId="11DC7D46" w14:textId="77777777" w:rsidR="0094230B" w:rsidRDefault="0094230B">
      <w:pPr>
        <w:jc w:val="both"/>
      </w:pPr>
    </w:p>
    <w:p w14:paraId="52BEAC30" w14:textId="77777777" w:rsidR="0094230B" w:rsidRPr="004D63E3" w:rsidRDefault="004D63E3">
      <w:pPr>
        <w:jc w:val="both"/>
        <w:rPr>
          <w:lang w:val="en-GB"/>
        </w:rPr>
      </w:pPr>
      <w:r w:rsidRPr="004D63E3">
        <w:rPr>
          <w:lang w:val="en-GB"/>
        </w:rPr>
        <w:t xml:space="preserve">The problem with this method is that it doesn't take into account the order of the temporal data, since all the data points are mixed. </w:t>
      </w:r>
    </w:p>
    <w:p w14:paraId="77E08B65" w14:textId="77777777" w:rsidR="0094230B" w:rsidRPr="004D63E3" w:rsidRDefault="0094230B">
      <w:pPr>
        <w:rPr>
          <w:lang w:val="en-GB"/>
        </w:rPr>
      </w:pPr>
    </w:p>
    <w:p w14:paraId="7C509959" w14:textId="77777777" w:rsidR="0094230B" w:rsidRPr="009A13D5" w:rsidRDefault="004D63E3">
      <w:pPr>
        <w:jc w:val="both"/>
        <w:rPr>
          <w:lang w:val="en-GB"/>
          <w:rPrChange w:id="142" w:author="VILLENEUVE Emma 254514" w:date="2023-12-19T13:55:00Z">
            <w:rPr/>
          </w:rPrChange>
        </w:rPr>
      </w:pPr>
      <w:r w:rsidRPr="004D63E3">
        <w:rPr>
          <w:lang w:val="en-GB"/>
        </w:rPr>
        <w:t xml:space="preserve">There are also more complex separation methods for testing the model on several sets of test data. These cross-validation techniques can be used on small datasets to improve the model. The method we have used in this work is the expanding window validation: we divide our dataset into smaller sets. At first, we train the model on the first set and test it on the second, </w:t>
      </w:r>
      <w:r w:rsidRPr="004D63E3">
        <w:rPr>
          <w:lang w:val="en-GB"/>
        </w:rPr>
        <w:lastRenderedPageBreak/>
        <w:t xml:space="preserve">then we train the model on the first and second sets and test it on the third set etc... </w:t>
      </w:r>
      <w:r w:rsidRPr="009A13D5">
        <w:rPr>
          <w:lang w:val="en-GB"/>
          <w:rPrChange w:id="143" w:author="VILLENEUVE Emma 254514" w:date="2023-12-19T13:55:00Z">
            <w:rPr/>
          </w:rPrChange>
        </w:rPr>
        <w:t>(see figure...).</w:t>
      </w:r>
    </w:p>
    <w:p w14:paraId="3B17EEAF" w14:textId="77777777" w:rsidR="0094230B" w:rsidRPr="009A13D5" w:rsidRDefault="0094230B">
      <w:pPr>
        <w:jc w:val="both"/>
        <w:rPr>
          <w:lang w:val="en-GB"/>
          <w:rPrChange w:id="144" w:author="VILLENEUVE Emma 254514" w:date="2023-12-19T13:55:00Z">
            <w:rPr/>
          </w:rPrChange>
        </w:rPr>
      </w:pPr>
    </w:p>
    <w:p w14:paraId="202C7316" w14:textId="77777777" w:rsidR="0094230B" w:rsidRPr="009A13D5" w:rsidRDefault="0094230B">
      <w:pPr>
        <w:jc w:val="both"/>
        <w:rPr>
          <w:lang w:val="en-GB"/>
          <w:rPrChange w:id="145" w:author="VILLENEUVE Emma 254514" w:date="2023-12-19T13:55:00Z">
            <w:rPr/>
          </w:rPrChange>
        </w:rPr>
      </w:pPr>
    </w:p>
    <w:p w14:paraId="6447DFB8" w14:textId="77777777" w:rsidR="0094230B" w:rsidRPr="009A13D5" w:rsidRDefault="0094230B">
      <w:pPr>
        <w:jc w:val="both"/>
        <w:rPr>
          <w:lang w:val="en-GB"/>
          <w:rPrChange w:id="146" w:author="VILLENEUVE Emma 254514" w:date="2023-12-19T13:55:00Z">
            <w:rPr/>
          </w:rPrChange>
        </w:rPr>
      </w:pPr>
    </w:p>
    <w:p w14:paraId="345E6FAF" w14:textId="77777777" w:rsidR="0094230B" w:rsidRPr="00BC6264" w:rsidRDefault="004D63E3">
      <w:pPr>
        <w:pStyle w:val="Titre1"/>
        <w:ind w:left="0" w:firstLine="0"/>
        <w:rPr>
          <w:lang w:val="en-GB"/>
        </w:rPr>
      </w:pPr>
      <w:bookmarkStart w:id="147" w:name="_bxas7mvj9shm" w:colFirst="0" w:colLast="0"/>
      <w:bookmarkEnd w:id="147"/>
      <w:r w:rsidRPr="00BC6264">
        <w:rPr>
          <w:lang w:val="en-GB"/>
        </w:rPr>
        <w:t>Appendix</w:t>
      </w:r>
    </w:p>
    <w:p w14:paraId="25EF5E3F" w14:textId="77777777" w:rsidR="0094230B" w:rsidRPr="00BC6264" w:rsidRDefault="004D63E3">
      <w:pPr>
        <w:pStyle w:val="Titre2"/>
        <w:ind w:left="0" w:firstLine="0"/>
        <w:rPr>
          <w:lang w:val="en-GB"/>
        </w:rPr>
      </w:pPr>
      <w:bookmarkStart w:id="148" w:name="_d7hsxxedn50" w:colFirst="0" w:colLast="0"/>
      <w:bookmarkEnd w:id="148"/>
      <w:r w:rsidRPr="00BC6264">
        <w:rPr>
          <w:lang w:val="en-GB"/>
        </w:rPr>
        <w:t>Appendix 1 : Preprocess and computation of the accuracy (models.py):</w:t>
      </w:r>
    </w:p>
    <w:p w14:paraId="6AFF7046" w14:textId="77777777" w:rsidR="0094230B" w:rsidRDefault="004D63E3">
      <w:pPr>
        <w:jc w:val="center"/>
        <w:rPr>
          <w:i/>
          <w:u w:val="single"/>
        </w:rPr>
      </w:pPr>
      <w:r>
        <w:rPr>
          <w:i/>
          <w:noProof/>
          <w:u w:val="single"/>
          <w:lang w:val="fr-FR"/>
        </w:rPr>
        <w:drawing>
          <wp:inline distT="114300" distB="114300" distL="114300" distR="114300" wp14:anchorId="67206A19" wp14:editId="61932988">
            <wp:extent cx="5605463" cy="5391300"/>
            <wp:effectExtent l="0" t="0" r="0" b="0"/>
            <wp:docPr id="6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605463" cy="5391300"/>
                    </a:xfrm>
                    <a:prstGeom prst="rect">
                      <a:avLst/>
                    </a:prstGeom>
                    <a:ln/>
                  </pic:spPr>
                </pic:pic>
              </a:graphicData>
            </a:graphic>
          </wp:inline>
        </w:drawing>
      </w:r>
    </w:p>
    <w:p w14:paraId="64832204" w14:textId="77777777" w:rsidR="0094230B" w:rsidRDefault="0094230B">
      <w:pPr>
        <w:rPr>
          <w:i/>
          <w:u w:val="single"/>
        </w:rPr>
      </w:pPr>
    </w:p>
    <w:p w14:paraId="15BCE592" w14:textId="77777777" w:rsidR="0094230B" w:rsidRDefault="0094230B">
      <w:pPr>
        <w:rPr>
          <w:i/>
          <w:u w:val="single"/>
        </w:rPr>
      </w:pPr>
    </w:p>
    <w:p w14:paraId="0ABFDE05" w14:textId="77777777" w:rsidR="0094230B" w:rsidRPr="00BC6264" w:rsidRDefault="004D63E3">
      <w:pPr>
        <w:pStyle w:val="Titre2"/>
        <w:ind w:left="0" w:firstLine="0"/>
        <w:rPr>
          <w:lang w:val="en-GB"/>
        </w:rPr>
      </w:pPr>
      <w:bookmarkStart w:id="149" w:name="_qtvqhe3iqpg4" w:colFirst="0" w:colLast="0"/>
      <w:bookmarkEnd w:id="149"/>
      <w:r w:rsidRPr="00BC6264">
        <w:rPr>
          <w:lang w:val="en-GB"/>
        </w:rPr>
        <w:t>Appendix 2 : Preprocess and computation of the accuracy (models.py):</w:t>
      </w:r>
    </w:p>
    <w:p w14:paraId="7DB52055" w14:textId="77777777" w:rsidR="0094230B" w:rsidRPr="00BC6264" w:rsidRDefault="0094230B">
      <w:pPr>
        <w:rPr>
          <w:lang w:val="en-GB"/>
        </w:rPr>
      </w:pPr>
    </w:p>
    <w:tbl>
      <w:tblPr>
        <w:tblStyle w:val="1"/>
        <w:tblW w:w="0" w:type="auto"/>
        <w:tblInd w:w="0" w:type="dxa"/>
        <w:tblLayout w:type="fixed"/>
        <w:tblLook w:val="0600" w:firstRow="0" w:lastRow="0" w:firstColumn="0" w:lastColumn="0" w:noHBand="1" w:noVBand="1"/>
      </w:tblPr>
      <w:tblGrid>
        <w:gridCol w:w="9029"/>
      </w:tblGrid>
      <w:tr w:rsidR="0094230B" w:rsidRPr="009A13D5" w14:paraId="1081A97C" w14:textId="77777777">
        <w:tc>
          <w:tcPr>
            <w:tcW w:w="9029" w:type="dxa"/>
            <w:shd w:val="clear" w:color="auto" w:fill="333333"/>
            <w:tcMar>
              <w:top w:w="100" w:type="dxa"/>
              <w:left w:w="100" w:type="dxa"/>
              <w:bottom w:w="100" w:type="dxa"/>
              <w:right w:w="100" w:type="dxa"/>
            </w:tcMar>
          </w:tcPr>
          <w:p w14:paraId="28A657C3" w14:textId="77777777" w:rsidR="0094230B" w:rsidRPr="00BC6264" w:rsidRDefault="004D63E3">
            <w:pPr>
              <w:widowControl w:val="0"/>
              <w:pBdr>
                <w:top w:val="nil"/>
                <w:left w:val="nil"/>
                <w:bottom w:val="nil"/>
                <w:right w:val="nil"/>
                <w:between w:val="nil"/>
              </w:pBdr>
              <w:rPr>
                <w:lang w:val="en-GB"/>
              </w:rPr>
            </w:pP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pandas </w:t>
            </w:r>
            <w:r w:rsidRPr="00BC6264">
              <w:rPr>
                <w:rFonts w:ascii="Consolas" w:eastAsia="Consolas" w:hAnsi="Consolas" w:cs="Consolas"/>
                <w:color w:val="FCC28C"/>
                <w:shd w:val="clear" w:color="auto" w:fill="333333"/>
                <w:lang w:val="en-GB"/>
              </w:rPr>
              <w:t>as</w:t>
            </w:r>
            <w:r w:rsidRPr="00BC6264">
              <w:rPr>
                <w:rFonts w:ascii="Consolas" w:eastAsia="Consolas" w:hAnsi="Consolas" w:cs="Consolas"/>
                <w:color w:val="FFFFFF"/>
                <w:shd w:val="clear" w:color="auto" w:fill="333333"/>
                <w:lang w:val="en-GB"/>
              </w:rPr>
              <w:t xml:space="preserve"> pd</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numpy </w:t>
            </w:r>
            <w:r w:rsidRPr="00BC6264">
              <w:rPr>
                <w:rFonts w:ascii="Consolas" w:eastAsia="Consolas" w:hAnsi="Consolas" w:cs="Consolas"/>
                <w:color w:val="FCC28C"/>
                <w:shd w:val="clear" w:color="auto" w:fill="333333"/>
                <w:lang w:val="en-GB"/>
              </w:rPr>
              <w:t>as</w:t>
            </w:r>
            <w:r w:rsidRPr="00BC6264">
              <w:rPr>
                <w:rFonts w:ascii="Consolas" w:eastAsia="Consolas" w:hAnsi="Consolas" w:cs="Consolas"/>
                <w:color w:val="FFFFFF"/>
                <w:shd w:val="clear" w:color="auto" w:fill="333333"/>
                <w:lang w:val="en-GB"/>
              </w:rPr>
              <w:t xml:space="preserve"> np</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matplotlib.pyplot </w:t>
            </w:r>
            <w:r w:rsidRPr="00BC6264">
              <w:rPr>
                <w:rFonts w:ascii="Consolas" w:eastAsia="Consolas" w:hAnsi="Consolas" w:cs="Consolas"/>
                <w:color w:val="FCC28C"/>
                <w:shd w:val="clear" w:color="auto" w:fill="333333"/>
                <w:lang w:val="en-GB"/>
              </w:rPr>
              <w:t>as</w:t>
            </w:r>
            <w:r w:rsidRPr="00BC6264">
              <w:rPr>
                <w:rFonts w:ascii="Consolas" w:eastAsia="Consolas" w:hAnsi="Consolas" w:cs="Consolas"/>
                <w:color w:val="FFFFFF"/>
                <w:shd w:val="clear" w:color="auto" w:fill="333333"/>
                <w:lang w:val="en-GB"/>
              </w:rPr>
              <w:t xml:space="preserve"> plt</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from</w:t>
            </w:r>
            <w:r w:rsidRPr="00BC6264">
              <w:rPr>
                <w:rFonts w:ascii="Consolas" w:eastAsia="Consolas" w:hAnsi="Consolas" w:cs="Consolas"/>
                <w:color w:val="FFFFFF"/>
                <w:shd w:val="clear" w:color="auto" w:fill="333333"/>
                <w:lang w:val="en-GB"/>
              </w:rPr>
              <w:t xml:space="preserve"> scipy.interpolate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interp1d</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from</w:t>
            </w:r>
            <w:r w:rsidRPr="00BC6264">
              <w:rPr>
                <w:rFonts w:ascii="Consolas" w:eastAsia="Consolas" w:hAnsi="Consolas" w:cs="Consolas"/>
                <w:color w:val="FFFFFF"/>
                <w:shd w:val="clear" w:color="auto" w:fill="333333"/>
                <w:lang w:val="en-GB"/>
              </w:rPr>
              <w:t xml:space="preserve"> scipy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stats</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from</w:t>
            </w:r>
            <w:r w:rsidRPr="00BC6264">
              <w:rPr>
                <w:rFonts w:ascii="Consolas" w:eastAsia="Consolas" w:hAnsi="Consolas" w:cs="Consolas"/>
                <w:color w:val="FFFFFF"/>
                <w:shd w:val="clear" w:color="auto" w:fill="333333"/>
                <w:lang w:val="en-GB"/>
              </w:rPr>
              <w:t xml:space="preserve"> sklearn.preprocessing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StandardScaler</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lastRenderedPageBreak/>
              <w:t>from</w:t>
            </w:r>
            <w:r w:rsidRPr="00BC6264">
              <w:rPr>
                <w:rFonts w:ascii="Consolas" w:eastAsia="Consolas" w:hAnsi="Consolas" w:cs="Consolas"/>
                <w:color w:val="FFFFFF"/>
                <w:shd w:val="clear" w:color="auto" w:fill="333333"/>
                <w:lang w:val="en-GB"/>
              </w:rPr>
              <w:t xml:space="preserve"> sklearn.linear_model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LinearRegression</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from</w:t>
            </w:r>
            <w:r w:rsidRPr="00BC6264">
              <w:rPr>
                <w:rFonts w:ascii="Consolas" w:eastAsia="Consolas" w:hAnsi="Consolas" w:cs="Consolas"/>
                <w:color w:val="FFFFFF"/>
                <w:shd w:val="clear" w:color="auto" w:fill="333333"/>
                <w:lang w:val="en-GB"/>
              </w:rPr>
              <w:t xml:space="preserve"> sklearn.preprocessing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PolynomialFeatures</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from</w:t>
            </w:r>
            <w:r w:rsidRPr="00BC6264">
              <w:rPr>
                <w:rFonts w:ascii="Consolas" w:eastAsia="Consolas" w:hAnsi="Consolas" w:cs="Consolas"/>
                <w:color w:val="FFFFFF"/>
                <w:shd w:val="clear" w:color="auto" w:fill="333333"/>
                <w:lang w:val="en-GB"/>
              </w:rPr>
              <w:t xml:space="preserve"> sklearn.model_selection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train_test_split, TimeSeriesSplit</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from</w:t>
            </w:r>
            <w:r w:rsidRPr="00BC6264">
              <w:rPr>
                <w:rFonts w:ascii="Consolas" w:eastAsia="Consolas" w:hAnsi="Consolas" w:cs="Consolas"/>
                <w:color w:val="FFFFFF"/>
                <w:shd w:val="clear" w:color="auto" w:fill="333333"/>
                <w:lang w:val="en-GB"/>
              </w:rPr>
              <w:t xml:space="preserve"> sklearn.metrics </w:t>
            </w:r>
            <w:r w:rsidRPr="00BC6264">
              <w:rPr>
                <w:rFonts w:ascii="Consolas" w:eastAsia="Consolas" w:hAnsi="Consolas" w:cs="Consolas"/>
                <w:color w:val="FCC28C"/>
                <w:shd w:val="clear" w:color="auto" w:fill="333333"/>
                <w:lang w:val="en-GB"/>
              </w:rPr>
              <w:t>import</w:t>
            </w:r>
            <w:r w:rsidRPr="00BC6264">
              <w:rPr>
                <w:rFonts w:ascii="Consolas" w:eastAsia="Consolas" w:hAnsi="Consolas" w:cs="Consolas"/>
                <w:color w:val="FFFFFF"/>
                <w:shd w:val="clear" w:color="auto" w:fill="333333"/>
                <w:lang w:val="en-GB"/>
              </w:rPr>
              <w:t xml:space="preserve"> mean_squared_error, r2_score</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class</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Preprocess</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def</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__init__</w:t>
            </w:r>
            <w:r w:rsidRPr="00BC6264">
              <w:rPr>
                <w:rFonts w:ascii="Consolas" w:eastAsia="Consolas" w:hAnsi="Consolas" w:cs="Consolas"/>
                <w:color w:val="FFFFFF"/>
                <w:shd w:val="clear" w:color="auto" w:fill="333333"/>
                <w:lang w:val="en-GB"/>
              </w:rPr>
              <w:t>(self, path):</w:t>
            </w:r>
            <w:r w:rsidRPr="00BC6264">
              <w:rPr>
                <w:rFonts w:ascii="Consolas" w:eastAsia="Consolas" w:hAnsi="Consolas" w:cs="Consolas"/>
                <w:color w:val="FFFFFF"/>
                <w:shd w:val="clear" w:color="auto" w:fill="333333"/>
                <w:lang w:val="en-GB"/>
              </w:rPr>
              <w:br/>
              <w:t xml:space="preserve">        self.df = pd.read_csv(path)</w:t>
            </w:r>
            <w:r w:rsidRPr="00BC6264">
              <w:rPr>
                <w:rFonts w:ascii="Consolas" w:eastAsia="Consolas" w:hAnsi="Consolas" w:cs="Consolas"/>
                <w:color w:val="FFFFFF"/>
                <w:shd w:val="clear" w:color="auto" w:fill="333333"/>
                <w:lang w:val="en-GB"/>
              </w:rPr>
              <w:br/>
              <w:t xml:space="preserve">        self.df = self.df.dropna(subset=[</w:t>
            </w:r>
            <w:r w:rsidRPr="00BC6264">
              <w:rPr>
                <w:rFonts w:ascii="Consolas" w:eastAsia="Consolas" w:hAnsi="Consolas" w:cs="Consolas"/>
                <w:color w:val="A2FCA2"/>
                <w:shd w:val="clear" w:color="auto" w:fill="333333"/>
                <w:lang w:val="en-GB"/>
              </w:rPr>
              <w:t>'blood pressure_systolic'</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def</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interpol</w:t>
            </w:r>
            <w:r w:rsidRPr="00BC6264">
              <w:rPr>
                <w:rFonts w:ascii="Consolas" w:eastAsia="Consolas" w:hAnsi="Consolas" w:cs="Consolas"/>
                <w:color w:val="FFFFFF"/>
                <w:shd w:val="clear" w:color="auto" w:fill="333333"/>
                <w:lang w:val="en-GB"/>
              </w:rPr>
              <w:t>(self):</w:t>
            </w:r>
            <w:r w:rsidRPr="00BC6264">
              <w:rPr>
                <w:rFonts w:ascii="Consolas" w:eastAsia="Consolas" w:hAnsi="Consolas" w:cs="Consolas"/>
                <w:color w:val="FFFFFF"/>
                <w:shd w:val="clear" w:color="auto" w:fill="333333"/>
                <w:lang w:val="en-GB"/>
              </w:rPr>
              <w:br/>
              <w:t xml:space="preserve">        time_continuous = self.df[</w:t>
            </w:r>
            <w:r w:rsidRPr="00BC6264">
              <w:rPr>
                <w:rFonts w:ascii="Consolas" w:eastAsia="Consolas" w:hAnsi="Consolas" w:cs="Consolas"/>
                <w:color w:val="A2FCA2"/>
                <w:shd w:val="clear" w:color="auto" w:fill="333333"/>
                <w:lang w:val="en-GB"/>
              </w:rPr>
              <w:t>'wrist@(9mm,809nm)_delay_s'</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time_not_continuous = self.df.loc[self.df[</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 xml:space="preserve">].notna(), </w:t>
            </w:r>
            <w:r w:rsidRPr="00BC6264">
              <w:rPr>
                <w:rFonts w:ascii="Consolas" w:eastAsia="Consolas" w:hAnsi="Consolas" w:cs="Consolas"/>
                <w:color w:val="A2FCA2"/>
                <w:shd w:val="clear" w:color="auto" w:fill="333333"/>
                <w:lang w:val="en-GB"/>
              </w:rPr>
              <w:t>'wrist@(9mm,809nm)_delay_s'</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interp_func = interp1d(time_not_continuous.array, self.df.loc[self.df[</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 xml:space="preserve">].notna(), </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].array, kind=</w:t>
            </w:r>
            <w:r w:rsidRPr="00BC6264">
              <w:rPr>
                <w:rFonts w:ascii="Consolas" w:eastAsia="Consolas" w:hAnsi="Consolas" w:cs="Consolas"/>
                <w:color w:val="A2FCA2"/>
                <w:shd w:val="clear" w:color="auto" w:fill="333333"/>
                <w:lang w:val="en-GB"/>
              </w:rPr>
              <w:t>'linear'</w:t>
            </w:r>
            <w:r w:rsidRPr="00BC6264">
              <w:rPr>
                <w:rFonts w:ascii="Consolas" w:eastAsia="Consolas" w:hAnsi="Consolas" w:cs="Consolas"/>
                <w:color w:val="FFFFFF"/>
                <w:shd w:val="clear" w:color="auto" w:fill="333333"/>
                <w:lang w:val="en-GB"/>
              </w:rPr>
              <w:t>, fill_value=</w:t>
            </w:r>
            <w:r w:rsidRPr="00BC6264">
              <w:rPr>
                <w:rFonts w:ascii="Consolas" w:eastAsia="Consolas" w:hAnsi="Consolas" w:cs="Consolas"/>
                <w:color w:val="A2FCA2"/>
                <w:shd w:val="clear" w:color="auto" w:fill="333333"/>
                <w:lang w:val="en-GB"/>
              </w:rPr>
              <w:t>"extrapolate"</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continuous_values = interp_func(time_continuous)</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self.df.insert(loc=</w:t>
            </w:r>
            <w:r w:rsidRPr="00BC6264">
              <w:rPr>
                <w:rFonts w:ascii="Consolas" w:eastAsia="Consolas" w:hAnsi="Consolas" w:cs="Consolas"/>
                <w:color w:val="D36363"/>
                <w:shd w:val="clear" w:color="auto" w:fill="333333"/>
                <w:lang w:val="en-GB"/>
              </w:rPr>
              <w:t>3</w:t>
            </w:r>
            <w:r w:rsidRPr="00BC6264">
              <w:rPr>
                <w:rFonts w:ascii="Consolas" w:eastAsia="Consolas" w:hAnsi="Consolas" w:cs="Consolas"/>
                <w:color w:val="FFFFFF"/>
                <w:shd w:val="clear" w:color="auto" w:fill="333333"/>
                <w:lang w:val="en-GB"/>
              </w:rPr>
              <w:t>, column=</w:t>
            </w:r>
            <w:r w:rsidRPr="00BC6264">
              <w:rPr>
                <w:rFonts w:ascii="Consolas" w:eastAsia="Consolas" w:hAnsi="Consolas" w:cs="Consolas"/>
                <w:color w:val="A2FCA2"/>
                <w:shd w:val="clear" w:color="auto" w:fill="333333"/>
                <w:lang w:val="en-GB"/>
              </w:rPr>
              <w:t>'pat_filtred_continuous'</w:t>
            </w:r>
            <w:r w:rsidRPr="00BC6264">
              <w:rPr>
                <w:rFonts w:ascii="Consolas" w:eastAsia="Consolas" w:hAnsi="Consolas" w:cs="Consolas"/>
                <w:color w:val="FFFFFF"/>
                <w:shd w:val="clear" w:color="auto" w:fill="333333"/>
                <w:lang w:val="en-GB"/>
              </w:rPr>
              <w:t xml:space="preserve">, value=continuous_values)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def</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outliers</w:t>
            </w:r>
            <w:r w:rsidRPr="00BC6264">
              <w:rPr>
                <w:rFonts w:ascii="Consolas" w:eastAsia="Consolas" w:hAnsi="Consolas" w:cs="Consolas"/>
                <w:color w:val="FFFFFF"/>
                <w:shd w:val="clear" w:color="auto" w:fill="333333"/>
                <w:lang w:val="en-GB"/>
              </w:rPr>
              <w:t>(self):</w:t>
            </w:r>
            <w:r w:rsidRPr="00BC6264">
              <w:rPr>
                <w:rFonts w:ascii="Consolas" w:eastAsia="Consolas" w:hAnsi="Consolas" w:cs="Consolas"/>
                <w:color w:val="FFFFFF"/>
                <w:shd w:val="clear" w:color="auto" w:fill="333333"/>
                <w:lang w:val="en-GB"/>
              </w:rPr>
              <w:br/>
              <w:t xml:space="preserve">        df_outlier = self.df.copy()</w:t>
            </w:r>
            <w:r w:rsidRPr="00BC6264">
              <w:rPr>
                <w:rFonts w:ascii="Consolas" w:eastAsia="Consolas" w:hAnsi="Consolas" w:cs="Consolas"/>
                <w:color w:val="FFFFFF"/>
                <w:shd w:val="clear" w:color="auto" w:fill="333333"/>
                <w:lang w:val="en-GB"/>
              </w:rPr>
              <w:br/>
              <w:t xml:space="preserve">        df_outlier[</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 = df_outlier[</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].fillna(df_outlier[</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].mean())</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888888"/>
                <w:shd w:val="clear" w:color="auto" w:fill="333333"/>
                <w:lang w:val="en-GB"/>
              </w:rPr>
              <w:t># Commpute the z-statistic</w:t>
            </w:r>
            <w:r w:rsidRPr="00BC6264">
              <w:rPr>
                <w:rFonts w:ascii="Consolas" w:eastAsia="Consolas" w:hAnsi="Consolas" w:cs="Consolas"/>
                <w:color w:val="FFFFFF"/>
                <w:shd w:val="clear" w:color="auto" w:fill="333333"/>
                <w:lang w:val="en-GB"/>
              </w:rPr>
              <w:br/>
              <w:t xml:space="preserve">        z = np.abs(stats.zscore(df_outlier[</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888888"/>
                <w:shd w:val="clear" w:color="auto" w:fill="333333"/>
                <w:lang w:val="en-GB"/>
              </w:rPr>
              <w:t># Identify outliers as the pat_filtered with a z-score greater than 3</w:t>
            </w:r>
            <w:r w:rsidRPr="00BC6264">
              <w:rPr>
                <w:rFonts w:ascii="Consolas" w:eastAsia="Consolas" w:hAnsi="Consolas" w:cs="Consolas"/>
                <w:color w:val="FFFFFF"/>
                <w:shd w:val="clear" w:color="auto" w:fill="333333"/>
                <w:lang w:val="en-GB"/>
              </w:rPr>
              <w:br/>
              <w:t xml:space="preserve">        threshold = </w:t>
            </w:r>
            <w:r w:rsidRPr="00BC6264">
              <w:rPr>
                <w:rFonts w:ascii="Consolas" w:eastAsia="Consolas" w:hAnsi="Consolas" w:cs="Consolas"/>
                <w:color w:val="D36363"/>
                <w:shd w:val="clear" w:color="auto" w:fill="333333"/>
                <w:lang w:val="en-GB"/>
              </w:rPr>
              <w:t>3</w:t>
            </w:r>
            <w:r w:rsidRPr="00BC6264">
              <w:rPr>
                <w:rFonts w:ascii="Consolas" w:eastAsia="Consolas" w:hAnsi="Consolas" w:cs="Consolas"/>
                <w:color w:val="FFFFFF"/>
                <w:shd w:val="clear" w:color="auto" w:fill="333333"/>
                <w:lang w:val="en-GB"/>
              </w:rPr>
              <w:br/>
              <w:t xml:space="preserve">        outliers = df_outlier[</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 xml:space="preserve">][z &gt; threshold]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888888"/>
                <w:shd w:val="clear" w:color="auto" w:fill="333333"/>
                <w:lang w:val="en-GB"/>
              </w:rPr>
              <w:t># Remove outliers</w:t>
            </w:r>
            <w:r w:rsidRPr="00BC6264">
              <w:rPr>
                <w:rFonts w:ascii="Consolas" w:eastAsia="Consolas" w:hAnsi="Consolas" w:cs="Consolas"/>
                <w:color w:val="FFFFFF"/>
                <w:shd w:val="clear" w:color="auto" w:fill="333333"/>
                <w:lang w:val="en-GB"/>
              </w:rPr>
              <w:br/>
              <w:t xml:space="preserve">        self.df = self.df.drop(outliers.index)</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def</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process_data</w:t>
            </w:r>
            <w:r w:rsidRPr="00BC6264">
              <w:rPr>
                <w:rFonts w:ascii="Consolas" w:eastAsia="Consolas" w:hAnsi="Consolas" w:cs="Consolas"/>
                <w:color w:val="FFFFFF"/>
                <w:shd w:val="clear" w:color="auto" w:fill="333333"/>
                <w:lang w:val="en-GB"/>
              </w:rPr>
              <w:t>(self, interpolation, invert, outlier):</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A2FCA2"/>
                <w:shd w:val="clear" w:color="auto" w:fill="333333"/>
                <w:lang w:val="en-GB"/>
              </w:rPr>
              <w:t>""""</w:t>
            </w:r>
            <w:r w:rsidRPr="00BC6264">
              <w:rPr>
                <w:rFonts w:ascii="Consolas" w:eastAsia="Consolas" w:hAnsi="Consolas" w:cs="Consolas"/>
                <w:color w:val="A2FCA2"/>
                <w:shd w:val="clear" w:color="auto" w:fill="333333"/>
                <w:lang w:val="en-GB"/>
              </w:rPr>
              <w:br/>
            </w:r>
            <w:r w:rsidRPr="00BC6264">
              <w:rPr>
                <w:rFonts w:ascii="Consolas" w:eastAsia="Consolas" w:hAnsi="Consolas" w:cs="Consolas"/>
                <w:color w:val="A2FCA2"/>
                <w:shd w:val="clear" w:color="auto" w:fill="333333"/>
                <w:lang w:val="en-GB"/>
              </w:rPr>
              <w:lastRenderedPageBreak/>
              <w:t xml:space="preserve">        Process the data with multiple possibilities</w:t>
            </w:r>
            <w:r w:rsidRPr="00BC6264">
              <w:rPr>
                <w:rFonts w:ascii="Consolas" w:eastAsia="Consolas" w:hAnsi="Consolas" w:cs="Consolas"/>
                <w:color w:val="A2FCA2"/>
                <w:shd w:val="clear" w:color="auto" w:fill="333333"/>
                <w:lang w:val="en-GB"/>
              </w:rPr>
              <w:br/>
              <w:t xml:space="preserve">        interpolation : interpolate the missing PAT data using scipy function</w:t>
            </w:r>
            <w:r w:rsidRPr="00BC6264">
              <w:rPr>
                <w:rFonts w:ascii="Consolas" w:eastAsia="Consolas" w:hAnsi="Consolas" w:cs="Consolas"/>
                <w:color w:val="A2FCA2"/>
                <w:shd w:val="clear" w:color="auto" w:fill="333333"/>
                <w:lang w:val="en-GB"/>
              </w:rPr>
              <w:br/>
              <w:t xml:space="preserve">        invert : the correlation between PAT and BP is negative so we invert the PAT</w:t>
            </w:r>
            <w:r w:rsidRPr="00BC6264">
              <w:rPr>
                <w:rFonts w:ascii="Consolas" w:eastAsia="Consolas" w:hAnsi="Consolas" w:cs="Consolas"/>
                <w:color w:val="A2FCA2"/>
                <w:shd w:val="clear" w:color="auto" w:fill="333333"/>
                <w:lang w:val="en-GB"/>
              </w:rPr>
              <w:br/>
              <w:t xml:space="preserve">        outlier : remove the outliered values of the PAT data </w:t>
            </w:r>
            <w:r w:rsidRPr="00BC6264">
              <w:rPr>
                <w:rFonts w:ascii="Consolas" w:eastAsia="Consolas" w:hAnsi="Consolas" w:cs="Consolas"/>
                <w:color w:val="A2FCA2"/>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outlier == </w:t>
            </w:r>
            <w:r w:rsidRPr="00BC6264">
              <w:rPr>
                <w:rFonts w:ascii="Consolas" w:eastAsia="Consolas" w:hAnsi="Consolas" w:cs="Consolas"/>
                <w:color w:val="FCC28C"/>
                <w:shd w:val="clear" w:color="auto" w:fill="333333"/>
                <w:lang w:val="en-GB"/>
              </w:rPr>
              <w:t>True</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FF"/>
                <w:shd w:val="clear" w:color="auto" w:fill="333333"/>
                <w:lang w:val="en-GB"/>
              </w:rPr>
              <w:br/>
              <w:t xml:space="preserve">            self.outliers()</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interpolation == </w:t>
            </w:r>
            <w:r w:rsidRPr="00BC6264">
              <w:rPr>
                <w:rFonts w:ascii="Consolas" w:eastAsia="Consolas" w:hAnsi="Consolas" w:cs="Consolas"/>
                <w:color w:val="FCC28C"/>
                <w:shd w:val="clear" w:color="auto" w:fill="333333"/>
                <w:lang w:val="en-GB"/>
              </w:rPr>
              <w:t>True</w:t>
            </w:r>
            <w:r w:rsidRPr="00BC6264">
              <w:rPr>
                <w:rFonts w:ascii="Consolas" w:eastAsia="Consolas" w:hAnsi="Consolas" w:cs="Consolas"/>
                <w:color w:val="FFFFFF"/>
                <w:shd w:val="clear" w:color="auto" w:fill="333333"/>
                <w:lang w:val="en-GB"/>
              </w:rPr>
              <w:t xml:space="preserve"> : </w:t>
            </w:r>
            <w:r w:rsidRPr="00BC6264">
              <w:rPr>
                <w:rFonts w:ascii="Consolas" w:eastAsia="Consolas" w:hAnsi="Consolas" w:cs="Consolas"/>
                <w:color w:val="FFFFFF"/>
                <w:shd w:val="clear" w:color="auto" w:fill="333333"/>
                <w:lang w:val="en-GB"/>
              </w:rPr>
              <w:br/>
              <w:t xml:space="preserve">            self.interpol()</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else</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FF"/>
                <w:shd w:val="clear" w:color="auto" w:fill="333333"/>
                <w:lang w:val="en-GB"/>
              </w:rPr>
              <w:br/>
              <w:t xml:space="preserve">            self.df.dropna(subset=[</w:t>
            </w:r>
            <w:r w:rsidRPr="00BC6264">
              <w:rPr>
                <w:rFonts w:ascii="Consolas" w:eastAsia="Consolas" w:hAnsi="Consolas" w:cs="Consolas"/>
                <w:color w:val="A2FCA2"/>
                <w:shd w:val="clear" w:color="auto" w:fill="333333"/>
                <w:lang w:val="en-GB"/>
              </w:rPr>
              <w:t>'wrist@(9mm,809nm)_filtered_pat_bottomTI'</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X, y = self.df.iloc[:, </w:t>
            </w:r>
            <w:r w:rsidRPr="00BC6264">
              <w:rPr>
                <w:rFonts w:ascii="Consolas" w:eastAsia="Consolas" w:hAnsi="Consolas" w:cs="Consolas"/>
                <w:color w:val="D36363"/>
                <w:shd w:val="clear" w:color="auto" w:fill="333333"/>
                <w:lang w:val="en-GB"/>
              </w:rPr>
              <w:t>3</w:t>
            </w:r>
            <w:r w:rsidRPr="00BC6264">
              <w:rPr>
                <w:rFonts w:ascii="Consolas" w:eastAsia="Consolas" w:hAnsi="Consolas" w:cs="Consolas"/>
                <w:color w:val="FFFFFF"/>
                <w:shd w:val="clear" w:color="auto" w:fill="333333"/>
                <w:lang w:val="en-GB"/>
              </w:rPr>
              <w:t>].to_numpy().reshape(</w:t>
            </w:r>
            <w:r w:rsidRPr="00BC6264">
              <w:rPr>
                <w:rFonts w:ascii="Consolas" w:eastAsia="Consolas" w:hAnsi="Consolas" w:cs="Consolas"/>
                <w:color w:val="D36363"/>
                <w:shd w:val="clear" w:color="auto" w:fill="333333"/>
                <w:lang w:val="en-GB"/>
              </w:rPr>
              <w:t>-1</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D36363"/>
                <w:shd w:val="clear" w:color="auto" w:fill="333333"/>
                <w:lang w:val="en-GB"/>
              </w:rPr>
              <w:t>1</w:t>
            </w:r>
            <w:r w:rsidRPr="00BC6264">
              <w:rPr>
                <w:rFonts w:ascii="Consolas" w:eastAsia="Consolas" w:hAnsi="Consolas" w:cs="Consolas"/>
                <w:color w:val="FFFFFF"/>
                <w:shd w:val="clear" w:color="auto" w:fill="333333"/>
                <w:lang w:val="en-GB"/>
              </w:rPr>
              <w:t>), self.df[</w:t>
            </w:r>
            <w:r w:rsidRPr="00BC6264">
              <w:rPr>
                <w:rFonts w:ascii="Consolas" w:eastAsia="Consolas" w:hAnsi="Consolas" w:cs="Consolas"/>
                <w:color w:val="A2FCA2"/>
                <w:shd w:val="clear" w:color="auto" w:fill="333333"/>
                <w:lang w:val="en-GB"/>
              </w:rPr>
              <w:t>'blood pressure_systolic'</w:t>
            </w:r>
            <w:r w:rsidRPr="00BC6264">
              <w:rPr>
                <w:rFonts w:ascii="Consolas" w:eastAsia="Consolas" w:hAnsi="Consolas" w:cs="Consolas"/>
                <w:color w:val="FFFFFF"/>
                <w:shd w:val="clear" w:color="auto" w:fill="333333"/>
                <w:lang w:val="en-GB"/>
              </w:rPr>
              <w:t>].to_numpy().reshape(</w:t>
            </w:r>
            <w:r w:rsidRPr="00BC6264">
              <w:rPr>
                <w:rFonts w:ascii="Consolas" w:eastAsia="Consolas" w:hAnsi="Consolas" w:cs="Consolas"/>
                <w:color w:val="D36363"/>
                <w:shd w:val="clear" w:color="auto" w:fill="333333"/>
                <w:lang w:val="en-GB"/>
              </w:rPr>
              <w:t>-1</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D36363"/>
                <w:shd w:val="clear" w:color="auto" w:fill="333333"/>
                <w:lang w:val="en-GB"/>
              </w:rPr>
              <w:t>1</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invert == </w:t>
            </w:r>
            <w:r w:rsidRPr="00BC6264">
              <w:rPr>
                <w:rFonts w:ascii="Consolas" w:eastAsia="Consolas" w:hAnsi="Consolas" w:cs="Consolas"/>
                <w:color w:val="FCC28C"/>
                <w:shd w:val="clear" w:color="auto" w:fill="333333"/>
                <w:lang w:val="en-GB"/>
              </w:rPr>
              <w:t>True</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FF"/>
                <w:shd w:val="clear" w:color="auto" w:fill="333333"/>
                <w:lang w:val="en-GB"/>
              </w:rPr>
              <w:br/>
              <w:t xml:space="preserve">            X = </w:t>
            </w:r>
            <w:r w:rsidRPr="00BC6264">
              <w:rPr>
                <w:rFonts w:ascii="Consolas" w:eastAsia="Consolas" w:hAnsi="Consolas" w:cs="Consolas"/>
                <w:color w:val="D36363"/>
                <w:shd w:val="clear" w:color="auto" w:fill="333333"/>
                <w:lang w:val="en-GB"/>
              </w:rPr>
              <w:t>1</w:t>
            </w:r>
            <w:r w:rsidRPr="00BC6264">
              <w:rPr>
                <w:rFonts w:ascii="Consolas" w:eastAsia="Consolas" w:hAnsi="Consolas" w:cs="Consolas"/>
                <w:color w:val="FFFFFF"/>
                <w:shd w:val="clear" w:color="auto" w:fill="333333"/>
                <w:lang w:val="en-GB"/>
              </w:rPr>
              <w:t>/X</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return</w:t>
            </w:r>
            <w:r w:rsidRPr="00BC6264">
              <w:rPr>
                <w:rFonts w:ascii="Consolas" w:eastAsia="Consolas" w:hAnsi="Consolas" w:cs="Consolas"/>
                <w:color w:val="FFFFFF"/>
                <w:shd w:val="clear" w:color="auto" w:fill="333333"/>
                <w:lang w:val="en-GB"/>
              </w:rPr>
              <w:t xml:space="preserve"> X, y</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CC28C"/>
                <w:shd w:val="clear" w:color="auto" w:fill="333333"/>
                <w:lang w:val="en-GB"/>
              </w:rPr>
              <w:t>class</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Model</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def</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AA"/>
                <w:shd w:val="clear" w:color="auto" w:fill="333333"/>
                <w:lang w:val="en-GB"/>
              </w:rPr>
              <w:t>__init__</w:t>
            </w:r>
            <w:r w:rsidRPr="00BC6264">
              <w:rPr>
                <w:rFonts w:ascii="Consolas" w:eastAsia="Consolas" w:hAnsi="Consolas" w:cs="Consolas"/>
                <w:color w:val="FFFFFF"/>
                <w:shd w:val="clear" w:color="auto" w:fill="333333"/>
                <w:lang w:val="en-GB"/>
              </w:rPr>
              <w:t>(self, path, mod, interpolation = True, invert = True, outlier = True, normalize = True):</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A2FCA2"/>
                <w:shd w:val="clear" w:color="auto" w:fill="333333"/>
                <w:lang w:val="en-GB"/>
              </w:rPr>
              <w:t>"""</w:t>
            </w:r>
            <w:r w:rsidRPr="00BC6264">
              <w:rPr>
                <w:rFonts w:ascii="Consolas" w:eastAsia="Consolas" w:hAnsi="Consolas" w:cs="Consolas"/>
                <w:color w:val="A2FCA2"/>
                <w:shd w:val="clear" w:color="auto" w:fill="333333"/>
                <w:lang w:val="en-GB"/>
              </w:rPr>
              <w:br/>
            </w:r>
            <w:r w:rsidRPr="00BC6264">
              <w:rPr>
                <w:rFonts w:ascii="Consolas" w:eastAsia="Consolas" w:hAnsi="Consolas" w:cs="Consolas"/>
                <w:color w:val="A2FCA2"/>
                <w:shd w:val="clear" w:color="auto" w:fill="333333"/>
                <w:lang w:val="en-GB"/>
              </w:rPr>
              <w:br/>
              <w:t xml:space="preserve">        Parameters</w:t>
            </w:r>
            <w:r w:rsidRPr="00BC6264">
              <w:rPr>
                <w:rFonts w:ascii="Consolas" w:eastAsia="Consolas" w:hAnsi="Consolas" w:cs="Consolas"/>
                <w:color w:val="A2FCA2"/>
                <w:shd w:val="clear" w:color="auto" w:fill="333333"/>
                <w:lang w:val="en-GB"/>
              </w:rPr>
              <w:br/>
              <w:t xml:space="preserve">        ----------</w:t>
            </w:r>
            <w:r w:rsidRPr="00BC6264">
              <w:rPr>
                <w:rFonts w:ascii="Consolas" w:eastAsia="Consolas" w:hAnsi="Consolas" w:cs="Consolas"/>
                <w:color w:val="A2FCA2"/>
                <w:shd w:val="clear" w:color="auto" w:fill="333333"/>
                <w:lang w:val="en-GB"/>
              </w:rPr>
              <w:br/>
              <w:t xml:space="preserve">        path : access to the data, need to be in the same file.</w:t>
            </w:r>
            <w:r w:rsidRPr="00BC6264">
              <w:rPr>
                <w:rFonts w:ascii="Consolas" w:eastAsia="Consolas" w:hAnsi="Consolas" w:cs="Consolas"/>
                <w:color w:val="A2FCA2"/>
                <w:shd w:val="clear" w:color="auto" w:fill="333333"/>
                <w:lang w:val="en-GB"/>
              </w:rPr>
              <w:br/>
              <w:t xml:space="preserve">        </w:t>
            </w:r>
            <w:r w:rsidRPr="004D63E3">
              <w:rPr>
                <w:rFonts w:ascii="Consolas" w:eastAsia="Consolas" w:hAnsi="Consolas" w:cs="Consolas"/>
                <w:color w:val="A2FCA2"/>
                <w:shd w:val="clear" w:color="auto" w:fill="333333"/>
                <w:lang w:val="en-GB"/>
              </w:rPr>
              <w:t>mod : Used model od deep learning.</w:t>
            </w:r>
            <w:r w:rsidRPr="004D63E3">
              <w:rPr>
                <w:rFonts w:ascii="Consolas" w:eastAsia="Consolas" w:hAnsi="Consolas" w:cs="Consolas"/>
                <w:color w:val="A2FCA2"/>
                <w:shd w:val="clear" w:color="auto" w:fill="333333"/>
                <w:lang w:val="en-GB"/>
              </w:rPr>
              <w:br/>
              <w:t xml:space="preserve">        interpolation : interpolate the missing PAT data using scipy function</w:t>
            </w:r>
            <w:r w:rsidRPr="004D63E3">
              <w:rPr>
                <w:rFonts w:ascii="Consolas" w:eastAsia="Consolas" w:hAnsi="Consolas" w:cs="Consolas"/>
                <w:color w:val="A2FCA2"/>
                <w:shd w:val="clear" w:color="auto" w:fill="333333"/>
                <w:lang w:val="en-GB"/>
              </w:rPr>
              <w:br/>
              <w:t xml:space="preserve">            default is True</w:t>
            </w:r>
            <w:r w:rsidRPr="004D63E3">
              <w:rPr>
                <w:rFonts w:ascii="Consolas" w:eastAsia="Consolas" w:hAnsi="Consolas" w:cs="Consolas"/>
                <w:color w:val="A2FCA2"/>
                <w:shd w:val="clear" w:color="auto" w:fill="333333"/>
                <w:lang w:val="en-GB"/>
              </w:rPr>
              <w:br/>
              <w:t xml:space="preserve">        invert : the correlation between PAT and BP is negative so we invert the PAT</w:t>
            </w:r>
            <w:r w:rsidRPr="004D63E3">
              <w:rPr>
                <w:rFonts w:ascii="Consolas" w:eastAsia="Consolas" w:hAnsi="Consolas" w:cs="Consolas"/>
                <w:color w:val="A2FCA2"/>
                <w:shd w:val="clear" w:color="auto" w:fill="333333"/>
                <w:lang w:val="en-GB"/>
              </w:rPr>
              <w:br/>
              <w:t xml:space="preserve">            default is True</w:t>
            </w:r>
            <w:r w:rsidRPr="004D63E3">
              <w:rPr>
                <w:rFonts w:ascii="Consolas" w:eastAsia="Consolas" w:hAnsi="Consolas" w:cs="Consolas"/>
                <w:color w:val="A2FCA2"/>
                <w:shd w:val="clear" w:color="auto" w:fill="333333"/>
                <w:lang w:val="en-GB"/>
              </w:rPr>
              <w:br/>
              <w:t xml:space="preserve">        normalize : normalization of the PAT data </w:t>
            </w:r>
            <w:r w:rsidRPr="004D63E3">
              <w:rPr>
                <w:rFonts w:ascii="Consolas" w:eastAsia="Consolas" w:hAnsi="Consolas" w:cs="Consolas"/>
                <w:color w:val="A2FCA2"/>
                <w:shd w:val="clear" w:color="auto" w:fill="333333"/>
                <w:lang w:val="en-GB"/>
              </w:rPr>
              <w:br/>
              <w:t xml:space="preserve">            default is True</w:t>
            </w:r>
            <w:r w:rsidRPr="004D63E3">
              <w:rPr>
                <w:rFonts w:ascii="Consolas" w:eastAsia="Consolas" w:hAnsi="Consolas" w:cs="Consolas"/>
                <w:color w:val="A2FCA2"/>
                <w:shd w:val="clear" w:color="auto" w:fill="333333"/>
                <w:lang w:val="en-GB"/>
              </w:rPr>
              <w:br/>
              <w:t xml:space="preserve">            </w:t>
            </w:r>
            <w:r w:rsidRPr="004D63E3">
              <w:rPr>
                <w:rFonts w:ascii="Consolas" w:eastAsia="Consolas" w:hAnsi="Consolas" w:cs="Consolas"/>
                <w:color w:val="A2FCA2"/>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self.mod = mod</w:t>
            </w:r>
            <w:r w:rsidRPr="004D63E3">
              <w:rPr>
                <w:rFonts w:ascii="Consolas" w:eastAsia="Consolas" w:hAnsi="Consolas" w:cs="Consolas"/>
                <w:color w:val="FFFFFF"/>
                <w:shd w:val="clear" w:color="auto" w:fill="333333"/>
                <w:lang w:val="en-GB"/>
              </w:rPr>
              <w:br/>
            </w:r>
            <w:r w:rsidRPr="004D63E3">
              <w:rPr>
                <w:rFonts w:ascii="Consolas" w:eastAsia="Consolas" w:hAnsi="Consolas" w:cs="Consolas"/>
                <w:color w:val="FFFFFF"/>
                <w:shd w:val="clear" w:color="auto" w:fill="333333"/>
                <w:lang w:val="en-GB"/>
              </w:rPr>
              <w:lastRenderedPageBreak/>
              <w:t xml:space="preserve">        self.normalize = normalize</w:t>
            </w:r>
            <w:r w:rsidRPr="004D63E3">
              <w:rPr>
                <w:rFonts w:ascii="Consolas" w:eastAsia="Consolas" w:hAnsi="Consolas" w:cs="Consolas"/>
                <w:color w:val="FFFFFF"/>
                <w:shd w:val="clear" w:color="auto" w:fill="333333"/>
                <w:lang w:val="en-GB"/>
              </w:rPr>
              <w:br/>
            </w:r>
            <w:r w:rsidRPr="004D63E3">
              <w:rPr>
                <w:rFonts w:ascii="Consolas" w:eastAsia="Consolas" w:hAnsi="Consolas" w:cs="Consolas"/>
                <w:color w:val="FFFFFF"/>
                <w:shd w:val="clear" w:color="auto" w:fill="333333"/>
                <w:lang w:val="en-GB"/>
              </w:rPr>
              <w:br/>
              <w:t xml:space="preserve">        self.X, self.y = Preprocess(path).process_data(interpolation, invert, outlier)</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def</w:t>
            </w:r>
            <w:r w:rsidRPr="004D63E3">
              <w:rPr>
                <w:rFonts w:ascii="Consolas" w:eastAsia="Consolas" w:hAnsi="Consolas" w:cs="Consolas"/>
                <w:color w:val="FFFFFF"/>
                <w:shd w:val="clear" w:color="auto" w:fill="333333"/>
                <w:lang w:val="en-GB"/>
              </w:rPr>
              <w:t xml:space="preserve"> </w:t>
            </w:r>
            <w:r w:rsidRPr="004D63E3">
              <w:rPr>
                <w:rFonts w:ascii="Consolas" w:eastAsia="Consolas" w:hAnsi="Consolas" w:cs="Consolas"/>
                <w:color w:val="FFFFAA"/>
                <w:shd w:val="clear" w:color="auto" w:fill="333333"/>
                <w:lang w:val="en-GB"/>
              </w:rPr>
              <w:t>normalization</w:t>
            </w:r>
            <w:r w:rsidRPr="004D63E3">
              <w:rPr>
                <w:rFonts w:ascii="Consolas" w:eastAsia="Consolas" w:hAnsi="Consolas" w:cs="Consolas"/>
                <w:color w:val="FFFFFF"/>
                <w:shd w:val="clear" w:color="auto" w:fill="333333"/>
                <w:lang w:val="en-GB"/>
              </w:rPr>
              <w:t>(self, X_train, X_test):</w:t>
            </w:r>
            <w:r w:rsidRPr="004D63E3">
              <w:rPr>
                <w:rFonts w:ascii="Consolas" w:eastAsia="Consolas" w:hAnsi="Consolas" w:cs="Consolas"/>
                <w:color w:val="FFFFFF"/>
                <w:shd w:val="clear" w:color="auto" w:fill="333333"/>
                <w:lang w:val="en-GB"/>
              </w:rPr>
              <w:br/>
              <w:t xml:space="preserve">        scaler = StandardScaler()</w:t>
            </w:r>
            <w:r w:rsidRPr="004D63E3">
              <w:rPr>
                <w:rFonts w:ascii="Consolas" w:eastAsia="Consolas" w:hAnsi="Consolas" w:cs="Consolas"/>
                <w:color w:val="FFFFFF"/>
                <w:shd w:val="clear" w:color="auto" w:fill="333333"/>
                <w:lang w:val="en-GB"/>
              </w:rPr>
              <w:br/>
              <w:t xml:space="preserve">        X_train = scaler.fit_transform(X_train)</w:t>
            </w:r>
            <w:r w:rsidRPr="004D63E3">
              <w:rPr>
                <w:rFonts w:ascii="Consolas" w:eastAsia="Consolas" w:hAnsi="Consolas" w:cs="Consolas"/>
                <w:color w:val="FFFFFF"/>
                <w:shd w:val="clear" w:color="auto" w:fill="333333"/>
                <w:lang w:val="en-GB"/>
              </w:rPr>
              <w:br/>
              <w:t xml:space="preserve">        X_test = scaler.transform(X_test)</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return</w:t>
            </w:r>
            <w:r w:rsidRPr="004D63E3">
              <w:rPr>
                <w:rFonts w:ascii="Consolas" w:eastAsia="Consolas" w:hAnsi="Consolas" w:cs="Consolas"/>
                <w:color w:val="FFFFFF"/>
                <w:shd w:val="clear" w:color="auto" w:fill="333333"/>
                <w:lang w:val="en-GB"/>
              </w:rPr>
              <w:t xml:space="preserve"> X_train, X_test</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def</w:t>
            </w:r>
            <w:r w:rsidRPr="004D63E3">
              <w:rPr>
                <w:rFonts w:ascii="Consolas" w:eastAsia="Consolas" w:hAnsi="Consolas" w:cs="Consolas"/>
                <w:color w:val="FFFFFF"/>
                <w:shd w:val="clear" w:color="auto" w:fill="333333"/>
                <w:lang w:val="en-GB"/>
              </w:rPr>
              <w:t xml:space="preserve"> </w:t>
            </w:r>
            <w:r w:rsidRPr="004D63E3">
              <w:rPr>
                <w:rFonts w:ascii="Consolas" w:eastAsia="Consolas" w:hAnsi="Consolas" w:cs="Consolas"/>
                <w:color w:val="FFFFAA"/>
                <w:shd w:val="clear" w:color="auto" w:fill="333333"/>
                <w:lang w:val="en-GB"/>
              </w:rPr>
              <w:t>data_splitting</w:t>
            </w:r>
            <w:r w:rsidRPr="004D63E3">
              <w:rPr>
                <w:rFonts w:ascii="Consolas" w:eastAsia="Consolas" w:hAnsi="Consolas" w:cs="Consolas"/>
                <w:color w:val="FFFFFF"/>
                <w:shd w:val="clear" w:color="auto" w:fill="333333"/>
                <w:lang w:val="en-GB"/>
              </w:rPr>
              <w:t xml:space="preserve">(self, test_size = </w:t>
            </w:r>
            <w:r w:rsidRPr="004D63E3">
              <w:rPr>
                <w:rFonts w:ascii="Consolas" w:eastAsia="Consolas" w:hAnsi="Consolas" w:cs="Consolas"/>
                <w:color w:val="D36363"/>
                <w:shd w:val="clear" w:color="auto" w:fill="333333"/>
                <w:lang w:val="en-GB"/>
              </w:rPr>
              <w:t>0.3</w:t>
            </w:r>
            <w:r w:rsidRPr="004D63E3">
              <w:rPr>
                <w:rFonts w:ascii="Consolas" w:eastAsia="Consolas" w:hAnsi="Consolas" w:cs="Consolas"/>
                <w:color w:val="FFFFFF"/>
                <w:shd w:val="clear" w:color="auto" w:fill="333333"/>
                <w:lang w:val="en-GB"/>
              </w:rPr>
              <w:t>, random_state =</w:t>
            </w:r>
            <w:r w:rsidRPr="004D63E3">
              <w:rPr>
                <w:rFonts w:ascii="Consolas" w:eastAsia="Consolas" w:hAnsi="Consolas" w:cs="Consolas"/>
                <w:color w:val="D36363"/>
                <w:shd w:val="clear" w:color="auto" w:fill="333333"/>
                <w:lang w:val="en-GB"/>
              </w:rPr>
              <w:t>42</w:t>
            </w:r>
            <w:r w:rsidRPr="004D63E3">
              <w:rPr>
                <w:rFonts w:ascii="Consolas" w:eastAsia="Consolas" w:hAnsi="Consolas" w:cs="Consolas"/>
                <w:color w:val="FFFFFF"/>
                <w:shd w:val="clear" w:color="auto" w:fill="333333"/>
                <w:lang w:val="en-GB"/>
              </w:rPr>
              <w:t>):</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if</w:t>
            </w:r>
            <w:r w:rsidRPr="004D63E3">
              <w:rPr>
                <w:rFonts w:ascii="Consolas" w:eastAsia="Consolas" w:hAnsi="Consolas" w:cs="Consolas"/>
                <w:color w:val="FFFFFF"/>
                <w:shd w:val="clear" w:color="auto" w:fill="333333"/>
                <w:lang w:val="en-GB"/>
              </w:rPr>
              <w:t xml:space="preserve"> isinstance(self.mod, PolynomialFeatures):</w:t>
            </w:r>
            <w:r w:rsidRPr="004D63E3">
              <w:rPr>
                <w:rFonts w:ascii="Consolas" w:eastAsia="Consolas" w:hAnsi="Consolas" w:cs="Consolas"/>
                <w:color w:val="FFFFFF"/>
                <w:shd w:val="clear" w:color="auto" w:fill="333333"/>
                <w:lang w:val="en-GB"/>
              </w:rPr>
              <w:br/>
              <w:t xml:space="preserve">            self.X = self.mod.fit_transform(self.X)</w:t>
            </w:r>
            <w:r w:rsidRPr="004D63E3">
              <w:rPr>
                <w:rFonts w:ascii="Consolas" w:eastAsia="Consolas" w:hAnsi="Consolas" w:cs="Consolas"/>
                <w:color w:val="FFFFFF"/>
                <w:shd w:val="clear" w:color="auto" w:fill="333333"/>
                <w:lang w:val="en-GB"/>
              </w:rPr>
              <w:br/>
              <w:t xml:space="preserve">            self.mod = LinearRegression() </w:t>
            </w:r>
            <w:r w:rsidRPr="004D63E3">
              <w:rPr>
                <w:rFonts w:ascii="Consolas" w:eastAsia="Consolas" w:hAnsi="Consolas" w:cs="Consolas"/>
                <w:color w:val="888888"/>
                <w:shd w:val="clear" w:color="auto" w:fill="333333"/>
                <w:lang w:val="en-GB"/>
              </w:rPr>
              <w:t>#After adding polynomial feature, the prediction is done using a linear regressor.</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X_train, X_test, y_train, y_test = train_test_split(self.X, self.y, </w:t>
            </w:r>
            <w:r w:rsidRPr="004D63E3">
              <w:rPr>
                <w:rFonts w:ascii="Consolas" w:eastAsia="Consolas" w:hAnsi="Consolas" w:cs="Consolas"/>
                <w:color w:val="FFFFFF"/>
                <w:shd w:val="clear" w:color="auto" w:fill="333333"/>
                <w:lang w:val="en-GB"/>
              </w:rPr>
              <w:br/>
              <w:t xml:space="preserve">                            test_size = test_size, random_state = random_state)</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if</w:t>
            </w:r>
            <w:r w:rsidRPr="004D63E3">
              <w:rPr>
                <w:rFonts w:ascii="Consolas" w:eastAsia="Consolas" w:hAnsi="Consolas" w:cs="Consolas"/>
                <w:color w:val="FFFFFF"/>
                <w:shd w:val="clear" w:color="auto" w:fill="333333"/>
                <w:lang w:val="en-GB"/>
              </w:rPr>
              <w:t xml:space="preserve"> self.normalize == </w:t>
            </w:r>
            <w:r w:rsidRPr="004D63E3">
              <w:rPr>
                <w:rFonts w:ascii="Consolas" w:eastAsia="Consolas" w:hAnsi="Consolas" w:cs="Consolas"/>
                <w:color w:val="FCC28C"/>
                <w:shd w:val="clear" w:color="auto" w:fill="333333"/>
                <w:lang w:val="en-GB"/>
              </w:rPr>
              <w:t>True</w:t>
            </w:r>
            <w:r w:rsidRPr="004D63E3">
              <w:rPr>
                <w:rFonts w:ascii="Consolas" w:eastAsia="Consolas" w:hAnsi="Consolas" w:cs="Consolas"/>
                <w:color w:val="FFFFFF"/>
                <w:shd w:val="clear" w:color="auto" w:fill="333333"/>
                <w:lang w:val="en-GB"/>
              </w:rPr>
              <w:t xml:space="preserve"> :</w:t>
            </w:r>
            <w:r w:rsidRPr="004D63E3">
              <w:rPr>
                <w:rFonts w:ascii="Consolas" w:eastAsia="Consolas" w:hAnsi="Consolas" w:cs="Consolas"/>
                <w:color w:val="FFFFFF"/>
                <w:shd w:val="clear" w:color="auto" w:fill="333333"/>
                <w:lang w:val="en-GB"/>
              </w:rPr>
              <w:br/>
              <w:t xml:space="preserve">            X_train, X_test = self.normalization(X_train, X_test)</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return</w:t>
            </w:r>
            <w:r w:rsidRPr="004D63E3">
              <w:rPr>
                <w:rFonts w:ascii="Consolas" w:eastAsia="Consolas" w:hAnsi="Consolas" w:cs="Consolas"/>
                <w:color w:val="FFFFFF"/>
                <w:shd w:val="clear" w:color="auto" w:fill="333333"/>
                <w:lang w:val="en-GB"/>
              </w:rPr>
              <w:t xml:space="preserve"> X_train, X_test, y_train, y_test</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def</w:t>
            </w:r>
            <w:r w:rsidRPr="004D63E3">
              <w:rPr>
                <w:rFonts w:ascii="Consolas" w:eastAsia="Consolas" w:hAnsi="Consolas" w:cs="Consolas"/>
                <w:color w:val="FFFFFF"/>
                <w:shd w:val="clear" w:color="auto" w:fill="333333"/>
                <w:lang w:val="en-GB"/>
              </w:rPr>
              <w:t xml:space="preserve"> </w:t>
            </w:r>
            <w:r w:rsidRPr="004D63E3">
              <w:rPr>
                <w:rFonts w:ascii="Consolas" w:eastAsia="Consolas" w:hAnsi="Consolas" w:cs="Consolas"/>
                <w:color w:val="FFFFAA"/>
                <w:shd w:val="clear" w:color="auto" w:fill="333333"/>
                <w:lang w:val="en-GB"/>
              </w:rPr>
              <w:t>n_split</w:t>
            </w:r>
            <w:r w:rsidRPr="004D63E3">
              <w:rPr>
                <w:rFonts w:ascii="Consolas" w:eastAsia="Consolas" w:hAnsi="Consolas" w:cs="Consolas"/>
                <w:color w:val="FFFFFF"/>
                <w:shd w:val="clear" w:color="auto" w:fill="333333"/>
                <w:lang w:val="en-GB"/>
              </w:rPr>
              <w:t>(self):</w:t>
            </w:r>
            <w:r w:rsidRPr="004D63E3">
              <w:rPr>
                <w:rFonts w:ascii="Consolas" w:eastAsia="Consolas" w:hAnsi="Consolas" w:cs="Consolas"/>
                <w:color w:val="FFFFFF"/>
                <w:shd w:val="clear" w:color="auto" w:fill="333333"/>
                <w:lang w:val="en-GB"/>
              </w:rPr>
              <w:br/>
              <w:t xml:space="preserve">        rmse_n =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for</w:t>
            </w:r>
            <w:r w:rsidRPr="004D63E3">
              <w:rPr>
                <w:rFonts w:ascii="Consolas" w:eastAsia="Consolas" w:hAnsi="Consolas" w:cs="Consolas"/>
                <w:color w:val="FFFFFF"/>
                <w:shd w:val="clear" w:color="auto" w:fill="333333"/>
                <w:lang w:val="en-GB"/>
              </w:rPr>
              <w:t xml:space="preserve"> n </w:t>
            </w:r>
            <w:r w:rsidRPr="004D63E3">
              <w:rPr>
                <w:rFonts w:ascii="Consolas" w:eastAsia="Consolas" w:hAnsi="Consolas" w:cs="Consolas"/>
                <w:color w:val="FCC28C"/>
                <w:shd w:val="clear" w:color="auto" w:fill="333333"/>
                <w:lang w:val="en-GB"/>
              </w:rPr>
              <w:t>in</w:t>
            </w:r>
            <w:r w:rsidRPr="004D63E3">
              <w:rPr>
                <w:rFonts w:ascii="Consolas" w:eastAsia="Consolas" w:hAnsi="Consolas" w:cs="Consolas"/>
                <w:color w:val="FFFFFF"/>
                <w:shd w:val="clear" w:color="auto" w:fill="333333"/>
                <w:lang w:val="en-GB"/>
              </w:rPr>
              <w:t xml:space="preserve"> range (</w:t>
            </w:r>
            <w:r w:rsidRPr="004D63E3">
              <w:rPr>
                <w:rFonts w:ascii="Consolas" w:eastAsia="Consolas" w:hAnsi="Consolas" w:cs="Consolas"/>
                <w:color w:val="D36363"/>
                <w:shd w:val="clear" w:color="auto" w:fill="333333"/>
                <w:lang w:val="en-GB"/>
              </w:rPr>
              <w:t>2</w:t>
            </w:r>
            <w:r w:rsidRPr="004D63E3">
              <w:rPr>
                <w:rFonts w:ascii="Consolas" w:eastAsia="Consolas" w:hAnsi="Consolas" w:cs="Consolas"/>
                <w:color w:val="FFFFFF"/>
                <w:shd w:val="clear" w:color="auto" w:fill="333333"/>
                <w:lang w:val="en-GB"/>
              </w:rPr>
              <w:t>,</w:t>
            </w:r>
            <w:r w:rsidRPr="004D63E3">
              <w:rPr>
                <w:rFonts w:ascii="Consolas" w:eastAsia="Consolas" w:hAnsi="Consolas" w:cs="Consolas"/>
                <w:color w:val="D36363"/>
                <w:shd w:val="clear" w:color="auto" w:fill="333333"/>
                <w:lang w:val="en-GB"/>
              </w:rPr>
              <w:t>10</w:t>
            </w:r>
            <w:r w:rsidRPr="004D63E3">
              <w:rPr>
                <w:rFonts w:ascii="Consolas" w:eastAsia="Consolas" w:hAnsi="Consolas" w:cs="Consolas"/>
                <w:color w:val="FFFFFF"/>
                <w:shd w:val="clear" w:color="auto" w:fill="333333"/>
                <w:lang w:val="en-GB"/>
              </w:rPr>
              <w:t>):</w:t>
            </w:r>
            <w:r w:rsidRPr="004D63E3">
              <w:rPr>
                <w:rFonts w:ascii="Consolas" w:eastAsia="Consolas" w:hAnsi="Consolas" w:cs="Consolas"/>
                <w:color w:val="FFFFFF"/>
                <w:shd w:val="clear" w:color="auto" w:fill="333333"/>
                <w:lang w:val="en-GB"/>
              </w:rPr>
              <w:br/>
              <w:t xml:space="preserve">            rmse_n.append(self.accuracy(split_type = </w:t>
            </w:r>
            <w:r w:rsidRPr="004D63E3">
              <w:rPr>
                <w:rFonts w:ascii="Consolas" w:eastAsia="Consolas" w:hAnsi="Consolas" w:cs="Consolas"/>
                <w:color w:val="A2FCA2"/>
                <w:shd w:val="clear" w:color="auto" w:fill="333333"/>
                <w:lang w:val="en-GB"/>
              </w:rPr>
              <w:t>'tscv'</w:t>
            </w:r>
            <w:r w:rsidRPr="004D63E3">
              <w:rPr>
                <w:rFonts w:ascii="Consolas" w:eastAsia="Consolas" w:hAnsi="Consolas" w:cs="Consolas"/>
                <w:color w:val="FFFFFF"/>
                <w:shd w:val="clear" w:color="auto" w:fill="333333"/>
                <w:lang w:val="en-GB"/>
              </w:rPr>
              <w:t>, n_splits=n)[</w:t>
            </w:r>
            <w:r w:rsidRPr="004D63E3">
              <w:rPr>
                <w:rFonts w:ascii="Consolas" w:eastAsia="Consolas" w:hAnsi="Consolas" w:cs="Consolas"/>
                <w:color w:val="D36363"/>
                <w:shd w:val="clear" w:color="auto" w:fill="333333"/>
                <w:lang w:val="en-GB"/>
              </w:rPr>
              <w:t>0</w:t>
            </w:r>
            <w:r w:rsidRPr="004D63E3">
              <w:rPr>
                <w:rFonts w:ascii="Consolas" w:eastAsia="Consolas" w:hAnsi="Consolas" w:cs="Consolas"/>
                <w:color w:val="FFFFFF"/>
                <w:shd w:val="clear" w:color="auto" w:fill="333333"/>
                <w:lang w:val="en-GB"/>
              </w:rPr>
              <w:t>])</w:t>
            </w:r>
            <w:r w:rsidRPr="004D63E3">
              <w:rPr>
                <w:rFonts w:ascii="Consolas" w:eastAsia="Consolas" w:hAnsi="Consolas" w:cs="Consolas"/>
                <w:color w:val="FFFFFF"/>
                <w:shd w:val="clear" w:color="auto" w:fill="333333"/>
                <w:lang w:val="en-GB"/>
              </w:rPr>
              <w:br/>
              <w:t xml:space="preserve">        plt.plot(range(</w:t>
            </w:r>
            <w:r w:rsidRPr="004D63E3">
              <w:rPr>
                <w:rFonts w:ascii="Consolas" w:eastAsia="Consolas" w:hAnsi="Consolas" w:cs="Consolas"/>
                <w:color w:val="D36363"/>
                <w:shd w:val="clear" w:color="auto" w:fill="333333"/>
                <w:lang w:val="en-GB"/>
              </w:rPr>
              <w:t>2</w:t>
            </w:r>
            <w:r w:rsidRPr="004D63E3">
              <w:rPr>
                <w:rFonts w:ascii="Consolas" w:eastAsia="Consolas" w:hAnsi="Consolas" w:cs="Consolas"/>
                <w:color w:val="FFFFFF"/>
                <w:shd w:val="clear" w:color="auto" w:fill="333333"/>
                <w:lang w:val="en-GB"/>
              </w:rPr>
              <w:t>,</w:t>
            </w:r>
            <w:r w:rsidRPr="004D63E3">
              <w:rPr>
                <w:rFonts w:ascii="Consolas" w:eastAsia="Consolas" w:hAnsi="Consolas" w:cs="Consolas"/>
                <w:color w:val="D36363"/>
                <w:shd w:val="clear" w:color="auto" w:fill="333333"/>
                <w:lang w:val="en-GB"/>
              </w:rPr>
              <w:t>10</w:t>
            </w:r>
            <w:r w:rsidRPr="004D63E3">
              <w:rPr>
                <w:rFonts w:ascii="Consolas" w:eastAsia="Consolas" w:hAnsi="Consolas" w:cs="Consolas"/>
                <w:color w:val="FFFFFF"/>
                <w:shd w:val="clear" w:color="auto" w:fill="333333"/>
                <w:lang w:val="en-GB"/>
              </w:rPr>
              <w:t>), rmse_n)</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return</w:t>
            </w:r>
            <w:r w:rsidRPr="004D63E3">
              <w:rPr>
                <w:rFonts w:ascii="Consolas" w:eastAsia="Consolas" w:hAnsi="Consolas" w:cs="Consolas"/>
                <w:color w:val="FFFFFF"/>
                <w:shd w:val="clear" w:color="auto" w:fill="333333"/>
                <w:lang w:val="en-GB"/>
              </w:rPr>
              <w:t xml:space="preserve"> rmse_n.index(min(rmse_n))       </w:t>
            </w:r>
            <w:r w:rsidRPr="004D63E3">
              <w:rPr>
                <w:rFonts w:ascii="Consolas" w:eastAsia="Consolas" w:hAnsi="Consolas" w:cs="Consolas"/>
                <w:color w:val="FFFFFF"/>
                <w:shd w:val="clear" w:color="auto" w:fill="333333"/>
                <w:lang w:val="en-GB"/>
              </w:rPr>
              <w:br/>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FCC28C"/>
                <w:shd w:val="clear" w:color="auto" w:fill="333333"/>
                <w:lang w:val="en-GB"/>
              </w:rPr>
              <w:t>def</w:t>
            </w:r>
            <w:r w:rsidRPr="004D63E3">
              <w:rPr>
                <w:rFonts w:ascii="Consolas" w:eastAsia="Consolas" w:hAnsi="Consolas" w:cs="Consolas"/>
                <w:color w:val="FFFFFF"/>
                <w:shd w:val="clear" w:color="auto" w:fill="333333"/>
                <w:lang w:val="en-GB"/>
              </w:rPr>
              <w:t xml:space="preserve"> </w:t>
            </w:r>
            <w:r w:rsidRPr="004D63E3">
              <w:rPr>
                <w:rFonts w:ascii="Consolas" w:eastAsia="Consolas" w:hAnsi="Consolas" w:cs="Consolas"/>
                <w:color w:val="FFFFAA"/>
                <w:shd w:val="clear" w:color="auto" w:fill="333333"/>
                <w:lang w:val="en-GB"/>
              </w:rPr>
              <w:t>accuracy</w:t>
            </w:r>
            <w:r w:rsidRPr="004D63E3">
              <w:rPr>
                <w:rFonts w:ascii="Consolas" w:eastAsia="Consolas" w:hAnsi="Consolas" w:cs="Consolas"/>
                <w:color w:val="FFFFFF"/>
                <w:shd w:val="clear" w:color="auto" w:fill="333333"/>
                <w:lang w:val="en-GB"/>
              </w:rPr>
              <w:t xml:space="preserve">(self, split_type = </w:t>
            </w:r>
            <w:r w:rsidRPr="004D63E3">
              <w:rPr>
                <w:rFonts w:ascii="Consolas" w:eastAsia="Consolas" w:hAnsi="Consolas" w:cs="Consolas"/>
                <w:color w:val="A2FCA2"/>
                <w:shd w:val="clear" w:color="auto" w:fill="333333"/>
                <w:lang w:val="en-GB"/>
              </w:rPr>
              <w:t>'classical'</w:t>
            </w:r>
            <w:r w:rsidRPr="004D63E3">
              <w:rPr>
                <w:rFonts w:ascii="Consolas" w:eastAsia="Consolas" w:hAnsi="Consolas" w:cs="Consolas"/>
                <w:color w:val="FFFFFF"/>
                <w:shd w:val="clear" w:color="auto" w:fill="333333"/>
                <w:lang w:val="en-GB"/>
              </w:rPr>
              <w:t>, n_splits=</w:t>
            </w:r>
            <w:r w:rsidRPr="004D63E3">
              <w:rPr>
                <w:rFonts w:ascii="Consolas" w:eastAsia="Consolas" w:hAnsi="Consolas" w:cs="Consolas"/>
                <w:color w:val="D36363"/>
                <w:shd w:val="clear" w:color="auto" w:fill="333333"/>
                <w:lang w:val="en-GB"/>
              </w:rPr>
              <w:t>6</w:t>
            </w:r>
            <w:r w:rsidRPr="004D63E3">
              <w:rPr>
                <w:rFonts w:ascii="Consolas" w:eastAsia="Consolas" w:hAnsi="Consolas" w:cs="Consolas"/>
                <w:color w:val="FFFFFF"/>
                <w:shd w:val="clear" w:color="auto" w:fill="333333"/>
                <w:lang w:val="en-GB"/>
              </w:rPr>
              <w:t>):</w:t>
            </w:r>
            <w:r w:rsidRPr="004D63E3">
              <w:rPr>
                <w:rFonts w:ascii="Consolas" w:eastAsia="Consolas" w:hAnsi="Consolas" w:cs="Consolas"/>
                <w:color w:val="FFFFFF"/>
                <w:shd w:val="clear" w:color="auto" w:fill="333333"/>
                <w:lang w:val="en-GB"/>
              </w:rPr>
              <w:br/>
              <w:t xml:space="preserve">        </w:t>
            </w:r>
            <w:r w:rsidRPr="004D63E3">
              <w:rPr>
                <w:rFonts w:ascii="Consolas" w:eastAsia="Consolas" w:hAnsi="Consolas" w:cs="Consolas"/>
                <w:color w:val="A2FCA2"/>
                <w:shd w:val="clear" w:color="auto" w:fill="333333"/>
                <w:lang w:val="en-GB"/>
              </w:rPr>
              <w:t>"""</w:t>
            </w:r>
            <w:r w:rsidRPr="004D63E3">
              <w:rPr>
                <w:rFonts w:ascii="Consolas" w:eastAsia="Consolas" w:hAnsi="Consolas" w:cs="Consolas"/>
                <w:color w:val="A2FCA2"/>
                <w:shd w:val="clear" w:color="auto" w:fill="333333"/>
                <w:lang w:val="en-GB"/>
              </w:rPr>
              <w:br/>
              <w:t xml:space="preserve">        Parameters</w:t>
            </w:r>
            <w:r w:rsidRPr="004D63E3">
              <w:rPr>
                <w:rFonts w:ascii="Consolas" w:eastAsia="Consolas" w:hAnsi="Consolas" w:cs="Consolas"/>
                <w:color w:val="A2FCA2"/>
                <w:shd w:val="clear" w:color="auto" w:fill="333333"/>
                <w:lang w:val="en-GB"/>
              </w:rPr>
              <w:br/>
              <w:t xml:space="preserve">        ----------</w:t>
            </w:r>
            <w:r w:rsidRPr="004D63E3">
              <w:rPr>
                <w:rFonts w:ascii="Consolas" w:eastAsia="Consolas" w:hAnsi="Consolas" w:cs="Consolas"/>
                <w:color w:val="A2FCA2"/>
                <w:shd w:val="clear" w:color="auto" w:fill="333333"/>
                <w:lang w:val="en-GB"/>
              </w:rPr>
              <w:br/>
              <w:t xml:space="preserve">        split_type : Type of cross validation used, optional</w:t>
            </w:r>
            <w:r w:rsidRPr="004D63E3">
              <w:rPr>
                <w:rFonts w:ascii="Consolas" w:eastAsia="Consolas" w:hAnsi="Consolas" w:cs="Consolas"/>
                <w:color w:val="A2FCA2"/>
                <w:shd w:val="clear" w:color="auto" w:fill="333333"/>
                <w:lang w:val="en-GB"/>
              </w:rPr>
              <w:br/>
              <w:t xml:space="preserve">            -- The default is 'classical', corresponding to one training set </w:t>
            </w:r>
            <w:r w:rsidRPr="004D63E3">
              <w:rPr>
                <w:rFonts w:ascii="Consolas" w:eastAsia="Consolas" w:hAnsi="Consolas" w:cs="Consolas"/>
                <w:color w:val="A2FCA2"/>
                <w:shd w:val="clear" w:color="auto" w:fill="333333"/>
                <w:lang w:val="en-GB"/>
              </w:rPr>
              <w:br/>
              <w:t xml:space="preserve">            containg 70% of the data and one test set containing 30%. </w:t>
            </w:r>
            <w:r w:rsidRPr="004D63E3">
              <w:rPr>
                <w:rFonts w:ascii="Consolas" w:eastAsia="Consolas" w:hAnsi="Consolas" w:cs="Consolas"/>
                <w:color w:val="A2FCA2"/>
                <w:shd w:val="clear" w:color="auto" w:fill="333333"/>
                <w:lang w:val="en-GB"/>
              </w:rPr>
              <w:br/>
              <w:t xml:space="preserve">            -- 'tscv' : time series cross-validation.</w:t>
            </w:r>
            <w:r w:rsidRPr="004D63E3">
              <w:rPr>
                <w:rFonts w:ascii="Consolas" w:eastAsia="Consolas" w:hAnsi="Consolas" w:cs="Consolas"/>
                <w:color w:val="A2FCA2"/>
                <w:shd w:val="clear" w:color="auto" w:fill="333333"/>
                <w:lang w:val="en-GB"/>
              </w:rPr>
              <w:br/>
            </w:r>
            <w:r w:rsidRPr="004D63E3">
              <w:rPr>
                <w:rFonts w:ascii="Consolas" w:eastAsia="Consolas" w:hAnsi="Consolas" w:cs="Consolas"/>
                <w:color w:val="A2FCA2"/>
                <w:shd w:val="clear" w:color="auto" w:fill="333333"/>
                <w:lang w:val="en-GB"/>
              </w:rPr>
              <w:lastRenderedPageBreak/>
              <w:t xml:space="preserve">            </w:t>
            </w:r>
            <w:r w:rsidRPr="004D63E3">
              <w:rPr>
                <w:rFonts w:ascii="Consolas" w:eastAsia="Consolas" w:hAnsi="Consolas" w:cs="Consolas"/>
                <w:color w:val="A2FCA2"/>
                <w:shd w:val="clear" w:color="auto" w:fill="333333"/>
                <w:lang w:val="en-GB"/>
              </w:rPr>
              <w:br/>
              <w:t xml:space="preserve">        n_splits : int, optional</w:t>
            </w:r>
            <w:r w:rsidRPr="004D63E3">
              <w:rPr>
                <w:rFonts w:ascii="Consolas" w:eastAsia="Consolas" w:hAnsi="Consolas" w:cs="Consolas"/>
                <w:color w:val="A2FCA2"/>
                <w:shd w:val="clear" w:color="auto" w:fill="333333"/>
                <w:lang w:val="en-GB"/>
              </w:rPr>
              <w:br/>
              <w:t xml:space="preserve">            Number of folds, training set, when using tscv. The default is 6.</w:t>
            </w:r>
            <w:r w:rsidRPr="004D63E3">
              <w:rPr>
                <w:rFonts w:ascii="Consolas" w:eastAsia="Consolas" w:hAnsi="Consolas" w:cs="Consolas"/>
                <w:color w:val="A2FCA2"/>
                <w:shd w:val="clear" w:color="auto" w:fill="333333"/>
                <w:lang w:val="en-GB"/>
              </w:rPr>
              <w:br/>
            </w:r>
            <w:r w:rsidRPr="004D63E3">
              <w:rPr>
                <w:rFonts w:ascii="Consolas" w:eastAsia="Consolas" w:hAnsi="Consolas" w:cs="Consolas"/>
                <w:color w:val="A2FCA2"/>
                <w:shd w:val="clear" w:color="auto" w:fill="333333"/>
                <w:lang w:val="en-GB"/>
              </w:rPr>
              <w:br/>
              <w:t xml:space="preserve">        Returns</w:t>
            </w:r>
            <w:r w:rsidRPr="004D63E3">
              <w:rPr>
                <w:rFonts w:ascii="Consolas" w:eastAsia="Consolas" w:hAnsi="Consolas" w:cs="Consolas"/>
                <w:color w:val="A2FCA2"/>
                <w:shd w:val="clear" w:color="auto" w:fill="333333"/>
                <w:lang w:val="en-GB"/>
              </w:rPr>
              <w:br/>
              <w:t xml:space="preserve">        -------</w:t>
            </w:r>
            <w:r w:rsidRPr="004D63E3">
              <w:rPr>
                <w:rFonts w:ascii="Consolas" w:eastAsia="Consolas" w:hAnsi="Consolas" w:cs="Consolas"/>
                <w:color w:val="A2FCA2"/>
                <w:shd w:val="clear" w:color="auto" w:fill="333333"/>
                <w:lang w:val="en-GB"/>
              </w:rPr>
              <w:br/>
              <w:t xml:space="preserve">        rmse</w:t>
            </w:r>
            <w:r w:rsidRPr="004D63E3">
              <w:rPr>
                <w:rFonts w:ascii="Consolas" w:eastAsia="Consolas" w:hAnsi="Consolas" w:cs="Consolas"/>
                <w:color w:val="A2FCA2"/>
                <w:shd w:val="clear" w:color="auto" w:fill="333333"/>
                <w:lang w:val="en-GB"/>
              </w:rPr>
              <w:br/>
              <w:t xml:space="preserve">            Root mean square error between the predicted value and the real value. </w:t>
            </w:r>
            <w:r w:rsidRPr="004D63E3">
              <w:rPr>
                <w:rFonts w:ascii="Consolas" w:eastAsia="Consolas" w:hAnsi="Consolas" w:cs="Consolas"/>
                <w:color w:val="A2FCA2"/>
                <w:shd w:val="clear" w:color="auto" w:fill="333333"/>
                <w:lang w:val="en-GB"/>
              </w:rPr>
              <w:br/>
              <w:t xml:space="preserve">            </w:t>
            </w:r>
            <w:r w:rsidRPr="00BC6264">
              <w:rPr>
                <w:rFonts w:ascii="Consolas" w:eastAsia="Consolas" w:hAnsi="Consolas" w:cs="Consolas"/>
                <w:color w:val="A2FCA2"/>
                <w:shd w:val="clear" w:color="auto" w:fill="333333"/>
                <w:lang w:val="en-GB"/>
              </w:rPr>
              <w:t>In the case of tscv it is the max rmse over all the folds.</w:t>
            </w:r>
            <w:r w:rsidRPr="00BC6264">
              <w:rPr>
                <w:rFonts w:ascii="Consolas" w:eastAsia="Consolas" w:hAnsi="Consolas" w:cs="Consolas"/>
                <w:color w:val="A2FCA2"/>
                <w:shd w:val="clear" w:color="auto" w:fill="333333"/>
                <w:lang w:val="en-GB"/>
              </w:rPr>
              <w:br/>
              <w:t xml:space="preserve">        r2</w:t>
            </w:r>
            <w:r w:rsidRPr="00BC6264">
              <w:rPr>
                <w:rFonts w:ascii="Consolas" w:eastAsia="Consolas" w:hAnsi="Consolas" w:cs="Consolas"/>
                <w:color w:val="A2FCA2"/>
                <w:shd w:val="clear" w:color="auto" w:fill="333333"/>
                <w:lang w:val="en-GB"/>
              </w:rPr>
              <w:br/>
              <w:t xml:space="preserve">            R^2 </w:t>
            </w:r>
            <w:r w:rsidRPr="00BC6264">
              <w:rPr>
                <w:rFonts w:ascii="Consolas" w:eastAsia="Consolas" w:hAnsi="Consolas" w:cs="Consolas"/>
                <w:color w:val="A2FCA2"/>
                <w:shd w:val="clear" w:color="auto" w:fill="333333"/>
                <w:lang w:val="en-GB"/>
              </w:rPr>
              <w:br/>
            </w:r>
            <w:r w:rsidRPr="00BC6264">
              <w:rPr>
                <w:rFonts w:ascii="Consolas" w:eastAsia="Consolas" w:hAnsi="Consolas" w:cs="Consolas"/>
                <w:color w:val="A2FCA2"/>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split_type == </w:t>
            </w:r>
            <w:r w:rsidRPr="00BC6264">
              <w:rPr>
                <w:rFonts w:ascii="Consolas" w:eastAsia="Consolas" w:hAnsi="Consolas" w:cs="Consolas"/>
                <w:color w:val="A2FCA2"/>
                <w:shd w:val="clear" w:color="auto" w:fill="333333"/>
                <w:lang w:val="en-GB"/>
              </w:rPr>
              <w:t>'classical'</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X_train, X_test, y_train, y_test = self.data_splitting()</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self.mod.fit(X_train, y_train)</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y_pred = self.mod.predict(X_test)</w:t>
            </w:r>
            <w:r w:rsidRPr="00BC6264">
              <w:rPr>
                <w:rFonts w:ascii="Consolas" w:eastAsia="Consolas" w:hAnsi="Consolas" w:cs="Consolas"/>
                <w:color w:val="FFFFFF"/>
                <w:shd w:val="clear" w:color="auto" w:fill="333333"/>
                <w:lang w:val="en-GB"/>
              </w:rPr>
              <w:br/>
              <w:t xml:space="preserve">            self.y_pred = y_pred</w:t>
            </w:r>
            <w:r w:rsidRPr="00BC6264">
              <w:rPr>
                <w:rFonts w:ascii="Consolas" w:eastAsia="Consolas" w:hAnsi="Consolas" w:cs="Consolas"/>
                <w:color w:val="FFFFFF"/>
                <w:shd w:val="clear" w:color="auto" w:fill="333333"/>
                <w:lang w:val="en-GB"/>
              </w:rPr>
              <w:br/>
              <w:t xml:space="preserve">            self.y_test = y_test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return</w:t>
            </w:r>
            <w:r w:rsidRPr="00BC6264">
              <w:rPr>
                <w:rFonts w:ascii="Consolas" w:eastAsia="Consolas" w:hAnsi="Consolas" w:cs="Consolas"/>
                <w:color w:val="FFFFFF"/>
                <w:shd w:val="clear" w:color="auto" w:fill="333333"/>
                <w:lang w:val="en-GB"/>
              </w:rPr>
              <w:t xml:space="preserve"> mean_squared_error(y_test, y_pred, squared = </w:t>
            </w:r>
            <w:r w:rsidRPr="00BC6264">
              <w:rPr>
                <w:rFonts w:ascii="Consolas" w:eastAsia="Consolas" w:hAnsi="Consolas" w:cs="Consolas"/>
                <w:color w:val="FCC28C"/>
                <w:shd w:val="clear" w:color="auto" w:fill="333333"/>
                <w:lang w:val="en-GB"/>
              </w:rPr>
              <w:t>False</w:t>
            </w:r>
            <w:r w:rsidRPr="00BC6264">
              <w:rPr>
                <w:rFonts w:ascii="Consolas" w:eastAsia="Consolas" w:hAnsi="Consolas" w:cs="Consolas"/>
                <w:color w:val="FFFFFF"/>
                <w:shd w:val="clear" w:color="auto" w:fill="333333"/>
                <w:lang w:val="en-GB"/>
              </w:rPr>
              <w:t>), r2_score(y_test, y_pred)</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split_type == </w:t>
            </w:r>
            <w:r w:rsidRPr="00BC6264">
              <w:rPr>
                <w:rFonts w:ascii="Consolas" w:eastAsia="Consolas" w:hAnsi="Consolas" w:cs="Consolas"/>
                <w:color w:val="A2FCA2"/>
                <w:shd w:val="clear" w:color="auto" w:fill="333333"/>
                <w:lang w:val="en-GB"/>
              </w:rPr>
              <w:t>'tscv'</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tscv = TimeSeriesSplit(n_splits)</w:t>
            </w:r>
            <w:r w:rsidRPr="00BC6264">
              <w:rPr>
                <w:rFonts w:ascii="Consolas" w:eastAsia="Consolas" w:hAnsi="Consolas" w:cs="Consolas"/>
                <w:color w:val="FFFFFF"/>
                <w:shd w:val="clear" w:color="auto" w:fill="333333"/>
                <w:lang w:val="en-GB"/>
              </w:rPr>
              <w:br/>
              <w:t xml:space="preserve">            rmse = </w:t>
            </w:r>
            <w:r w:rsidRPr="00BC6264">
              <w:rPr>
                <w:rFonts w:ascii="Consolas" w:eastAsia="Consolas" w:hAnsi="Consolas" w:cs="Consolas"/>
                <w:color w:val="D36363"/>
                <w:shd w:val="clear" w:color="auto" w:fill="333333"/>
                <w:lang w:val="en-GB"/>
              </w:rPr>
              <w:t>1000</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FF"/>
                <w:shd w:val="clear" w:color="auto" w:fill="333333"/>
                <w:lang w:val="en-GB"/>
              </w:rPr>
              <w:br/>
              <w:t xml:space="preserve">            r2 = </w:t>
            </w:r>
            <w:r w:rsidRPr="00BC6264">
              <w:rPr>
                <w:rFonts w:ascii="Consolas" w:eastAsia="Consolas" w:hAnsi="Consolas" w:cs="Consolas"/>
                <w:color w:val="D36363"/>
                <w:shd w:val="clear" w:color="auto" w:fill="333333"/>
                <w:lang w:val="en-GB"/>
              </w:rPr>
              <w:t>0</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for</w:t>
            </w:r>
            <w:r w:rsidRPr="00BC6264">
              <w:rPr>
                <w:rFonts w:ascii="Consolas" w:eastAsia="Consolas" w:hAnsi="Consolas" w:cs="Consolas"/>
                <w:color w:val="FFFFFF"/>
                <w:shd w:val="clear" w:color="auto" w:fill="333333"/>
                <w:lang w:val="en-GB"/>
              </w:rPr>
              <w:t xml:space="preserve"> train_index, test_index </w:t>
            </w:r>
            <w:r w:rsidRPr="00BC6264">
              <w:rPr>
                <w:rFonts w:ascii="Consolas" w:eastAsia="Consolas" w:hAnsi="Consolas" w:cs="Consolas"/>
                <w:color w:val="FCC28C"/>
                <w:shd w:val="clear" w:color="auto" w:fill="333333"/>
                <w:lang w:val="en-GB"/>
              </w:rPr>
              <w:t>in</w:t>
            </w:r>
            <w:r w:rsidRPr="00BC6264">
              <w:rPr>
                <w:rFonts w:ascii="Consolas" w:eastAsia="Consolas" w:hAnsi="Consolas" w:cs="Consolas"/>
                <w:color w:val="FFFFFF"/>
                <w:shd w:val="clear" w:color="auto" w:fill="333333"/>
                <w:lang w:val="en-GB"/>
              </w:rPr>
              <w:t xml:space="preserve"> tscv.split(self.X, self.y):</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isinstance(self.mod, PolynomialFeatures):</w:t>
            </w:r>
            <w:r w:rsidRPr="00BC6264">
              <w:rPr>
                <w:rFonts w:ascii="Consolas" w:eastAsia="Consolas" w:hAnsi="Consolas" w:cs="Consolas"/>
                <w:color w:val="FFFFFF"/>
                <w:shd w:val="clear" w:color="auto" w:fill="333333"/>
                <w:lang w:val="en-GB"/>
              </w:rPr>
              <w:br/>
              <w:t xml:space="preserve">                    self.X = self.mod.fit_transform(self.X)</w:t>
            </w:r>
            <w:r w:rsidRPr="00BC6264">
              <w:rPr>
                <w:rFonts w:ascii="Consolas" w:eastAsia="Consolas" w:hAnsi="Consolas" w:cs="Consolas"/>
                <w:color w:val="FFFFFF"/>
                <w:shd w:val="clear" w:color="auto" w:fill="333333"/>
                <w:lang w:val="en-GB"/>
              </w:rPr>
              <w:br/>
              <w:t xml:space="preserve">                    self.mod = LinearRegression() </w:t>
            </w:r>
            <w:r w:rsidRPr="00BC6264">
              <w:rPr>
                <w:rFonts w:ascii="Consolas" w:eastAsia="Consolas" w:hAnsi="Consolas" w:cs="Consolas"/>
                <w:color w:val="888888"/>
                <w:shd w:val="clear" w:color="auto" w:fill="333333"/>
                <w:lang w:val="en-GB"/>
              </w:rPr>
              <w:t>#After adding polynomial feature, the prediction is done using a linear regressor.</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X_train, X_test = self.X[train_index], self.X[test_index]</w:t>
            </w:r>
            <w:r w:rsidRPr="00BC6264">
              <w:rPr>
                <w:rFonts w:ascii="Consolas" w:eastAsia="Consolas" w:hAnsi="Consolas" w:cs="Consolas"/>
                <w:color w:val="FFFFFF"/>
                <w:shd w:val="clear" w:color="auto" w:fill="333333"/>
                <w:lang w:val="en-GB"/>
              </w:rPr>
              <w:br/>
              <w:t xml:space="preserve">                y_train, y_test = self.y[train_index], self.y[test_index]</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self.normalize == </w:t>
            </w:r>
            <w:r w:rsidRPr="00BC6264">
              <w:rPr>
                <w:rFonts w:ascii="Consolas" w:eastAsia="Consolas" w:hAnsi="Consolas" w:cs="Consolas"/>
                <w:color w:val="FCC28C"/>
                <w:shd w:val="clear" w:color="auto" w:fill="333333"/>
                <w:lang w:val="en-GB"/>
              </w:rPr>
              <w:t>True</w:t>
            </w:r>
            <w:r w:rsidRPr="00BC6264">
              <w:rPr>
                <w:rFonts w:ascii="Consolas" w:eastAsia="Consolas" w:hAnsi="Consolas" w:cs="Consolas"/>
                <w:color w:val="FFFFFF"/>
                <w:shd w:val="clear" w:color="auto" w:fill="333333"/>
                <w:lang w:val="en-GB"/>
              </w:rPr>
              <w:t xml:space="preserve"> :</w:t>
            </w:r>
            <w:r w:rsidRPr="00BC6264">
              <w:rPr>
                <w:rFonts w:ascii="Consolas" w:eastAsia="Consolas" w:hAnsi="Consolas" w:cs="Consolas"/>
                <w:color w:val="FFFFFF"/>
                <w:shd w:val="clear" w:color="auto" w:fill="333333"/>
                <w:lang w:val="en-GB"/>
              </w:rPr>
              <w:br/>
              <w:t xml:space="preserve">                    X_train, X_test = self.normalization(X_train, X_test)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self.mod.fit(X_train, y_train)               </w:t>
            </w:r>
            <w:r w:rsidRPr="00BC6264">
              <w:rPr>
                <w:rFonts w:ascii="Consolas" w:eastAsia="Consolas" w:hAnsi="Consolas" w:cs="Consolas"/>
                <w:color w:val="FFFFFF"/>
                <w:shd w:val="clear" w:color="auto" w:fill="333333"/>
                <w:lang w:val="en-GB"/>
              </w:rPr>
              <w:br/>
            </w:r>
            <w:r w:rsidRPr="00BC6264">
              <w:rPr>
                <w:rFonts w:ascii="Consolas" w:eastAsia="Consolas" w:hAnsi="Consolas" w:cs="Consolas"/>
                <w:color w:val="FFFFFF"/>
                <w:shd w:val="clear" w:color="auto" w:fill="333333"/>
                <w:lang w:val="en-GB"/>
              </w:rPr>
              <w:lastRenderedPageBreak/>
              <w:t xml:space="preserve">                </w:t>
            </w:r>
            <w:r w:rsidRPr="00BC6264">
              <w:rPr>
                <w:rFonts w:ascii="Consolas" w:eastAsia="Consolas" w:hAnsi="Consolas" w:cs="Consolas"/>
                <w:color w:val="FFFFFF"/>
                <w:shd w:val="clear" w:color="auto" w:fill="333333"/>
                <w:lang w:val="en-GB"/>
              </w:rPr>
              <w:br/>
              <w:t xml:space="preserve">                y_pred = self.mod.predict(X_test)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if</w:t>
            </w:r>
            <w:r w:rsidRPr="00BC6264">
              <w:rPr>
                <w:rFonts w:ascii="Consolas" w:eastAsia="Consolas" w:hAnsi="Consolas" w:cs="Consolas"/>
                <w:color w:val="FFFFFF"/>
                <w:shd w:val="clear" w:color="auto" w:fill="333333"/>
                <w:lang w:val="en-GB"/>
              </w:rPr>
              <w:t xml:space="preserve"> mean_squared_error(y_test, y_pred, squared = </w:t>
            </w:r>
            <w:r w:rsidRPr="00BC6264">
              <w:rPr>
                <w:rFonts w:ascii="Consolas" w:eastAsia="Consolas" w:hAnsi="Consolas" w:cs="Consolas"/>
                <w:color w:val="FCC28C"/>
                <w:shd w:val="clear" w:color="auto" w:fill="333333"/>
                <w:lang w:val="en-GB"/>
              </w:rPr>
              <w:t>False</w:t>
            </w:r>
            <w:r w:rsidRPr="00BC6264">
              <w:rPr>
                <w:rFonts w:ascii="Consolas" w:eastAsia="Consolas" w:hAnsi="Consolas" w:cs="Consolas"/>
                <w:color w:val="FFFFFF"/>
                <w:shd w:val="clear" w:color="auto" w:fill="333333"/>
                <w:lang w:val="en-GB"/>
              </w:rPr>
              <w:t>) &lt; rmse:</w:t>
            </w:r>
            <w:r w:rsidRPr="00BC6264">
              <w:rPr>
                <w:rFonts w:ascii="Consolas" w:eastAsia="Consolas" w:hAnsi="Consolas" w:cs="Consolas"/>
                <w:color w:val="FFFFFF"/>
                <w:shd w:val="clear" w:color="auto" w:fill="333333"/>
                <w:lang w:val="en-GB"/>
              </w:rPr>
              <w:br/>
              <w:t xml:space="preserve">                    rmse = mean_squared_error(y_test, y_pred, squared = </w:t>
            </w:r>
            <w:r w:rsidRPr="00BC6264">
              <w:rPr>
                <w:rFonts w:ascii="Consolas" w:eastAsia="Consolas" w:hAnsi="Consolas" w:cs="Consolas"/>
                <w:color w:val="FCC28C"/>
                <w:shd w:val="clear" w:color="auto" w:fill="333333"/>
                <w:lang w:val="en-GB"/>
              </w:rPr>
              <w:t>False</w:t>
            </w:r>
            <w:r w:rsidRPr="00BC6264">
              <w:rPr>
                <w:rFonts w:ascii="Consolas" w:eastAsia="Consolas" w:hAnsi="Consolas" w:cs="Consolas"/>
                <w:color w:val="FFFFFF"/>
                <w:shd w:val="clear" w:color="auto" w:fill="333333"/>
                <w:lang w:val="en-GB"/>
              </w:rPr>
              <w:t>)</w:t>
            </w:r>
            <w:r w:rsidRPr="00BC6264">
              <w:rPr>
                <w:rFonts w:ascii="Consolas" w:eastAsia="Consolas" w:hAnsi="Consolas" w:cs="Consolas"/>
                <w:color w:val="FFFFFF"/>
                <w:shd w:val="clear" w:color="auto" w:fill="333333"/>
                <w:lang w:val="en-GB"/>
              </w:rPr>
              <w:br/>
              <w:t xml:space="preserve">                    r2 = r2_score(y_test, y_pred)</w:t>
            </w:r>
            <w:r w:rsidRPr="00BC6264">
              <w:rPr>
                <w:rFonts w:ascii="Consolas" w:eastAsia="Consolas" w:hAnsi="Consolas" w:cs="Consolas"/>
                <w:color w:val="FFFFFF"/>
                <w:shd w:val="clear" w:color="auto" w:fill="333333"/>
                <w:lang w:val="en-GB"/>
              </w:rPr>
              <w:br/>
              <w:t xml:space="preserve">                    self.y_pred = y_pred</w:t>
            </w:r>
            <w:r w:rsidRPr="00BC6264">
              <w:rPr>
                <w:rFonts w:ascii="Consolas" w:eastAsia="Consolas" w:hAnsi="Consolas" w:cs="Consolas"/>
                <w:color w:val="FFFFFF"/>
                <w:shd w:val="clear" w:color="auto" w:fill="333333"/>
                <w:lang w:val="en-GB"/>
              </w:rPr>
              <w:br/>
              <w:t xml:space="preserve">                    self.y_test = y_test</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FFFFF"/>
                <w:shd w:val="clear" w:color="auto" w:fill="333333"/>
                <w:lang w:val="en-GB"/>
              </w:rPr>
              <w:br/>
              <w:t xml:space="preserve">            </w:t>
            </w:r>
            <w:r w:rsidRPr="00BC6264">
              <w:rPr>
                <w:rFonts w:ascii="Consolas" w:eastAsia="Consolas" w:hAnsi="Consolas" w:cs="Consolas"/>
                <w:color w:val="FCC28C"/>
                <w:shd w:val="clear" w:color="auto" w:fill="333333"/>
                <w:lang w:val="en-GB"/>
              </w:rPr>
              <w:t>return</w:t>
            </w:r>
            <w:r w:rsidRPr="00BC6264">
              <w:rPr>
                <w:rFonts w:ascii="Consolas" w:eastAsia="Consolas" w:hAnsi="Consolas" w:cs="Consolas"/>
                <w:color w:val="FFFFFF"/>
                <w:shd w:val="clear" w:color="auto" w:fill="333333"/>
                <w:lang w:val="en-GB"/>
              </w:rPr>
              <w:t xml:space="preserve"> rmse, r2</w:t>
            </w:r>
          </w:p>
        </w:tc>
      </w:tr>
    </w:tbl>
    <w:p w14:paraId="594FC520" w14:textId="77777777" w:rsidR="0094230B" w:rsidRPr="00BC6264" w:rsidRDefault="004D63E3">
      <w:pPr>
        <w:rPr>
          <w:u w:val="single"/>
          <w:lang w:val="en-GB"/>
        </w:rPr>
      </w:pPr>
      <w:r w:rsidRPr="00BC6264">
        <w:rPr>
          <w:u w:val="single"/>
          <w:lang w:val="en-GB"/>
        </w:rPr>
        <w:lastRenderedPageBreak/>
        <w:t xml:space="preserve"> </w:t>
      </w:r>
    </w:p>
    <w:p w14:paraId="644A369D" w14:textId="77777777" w:rsidR="0094230B" w:rsidRPr="00BC6264" w:rsidRDefault="0094230B">
      <w:pPr>
        <w:rPr>
          <w:u w:val="single"/>
          <w:lang w:val="en-GB"/>
        </w:rPr>
      </w:pPr>
    </w:p>
    <w:p w14:paraId="0E1E04A6" w14:textId="77777777" w:rsidR="0094230B" w:rsidRPr="00BC6264" w:rsidRDefault="004D63E3">
      <w:pPr>
        <w:pStyle w:val="Titre2"/>
        <w:ind w:left="0" w:firstLine="0"/>
        <w:rPr>
          <w:lang w:val="en-GB"/>
        </w:rPr>
      </w:pPr>
      <w:bookmarkStart w:id="150" w:name="_fa889bydbepl" w:colFirst="0" w:colLast="0"/>
      <w:bookmarkEnd w:id="150"/>
      <w:r w:rsidRPr="00BC6264">
        <w:rPr>
          <w:lang w:val="en-GB"/>
        </w:rPr>
        <w:t>Appendix 3 : LSTM model for dataset modeling :</w:t>
      </w:r>
    </w:p>
    <w:p w14:paraId="30A4FF17" w14:textId="77777777" w:rsidR="0094230B" w:rsidRPr="00BC6264" w:rsidRDefault="004D63E3">
      <w:pPr>
        <w:rPr>
          <w:lang w:val="en-GB"/>
        </w:rPr>
      </w:pPr>
      <w:r w:rsidRPr="00BC6264">
        <w:rPr>
          <w:lang w:val="en-GB"/>
        </w:rPr>
        <w:t>*To be added *</w:t>
      </w:r>
    </w:p>
    <w:p w14:paraId="44DAE454" w14:textId="77777777" w:rsidR="0094230B" w:rsidRPr="00BC6264" w:rsidRDefault="0094230B">
      <w:pPr>
        <w:rPr>
          <w:u w:val="single"/>
          <w:lang w:val="en-GB"/>
        </w:rPr>
      </w:pPr>
    </w:p>
    <w:p w14:paraId="1C765597" w14:textId="77777777" w:rsidR="0094230B" w:rsidRPr="00BC6264" w:rsidRDefault="0094230B">
      <w:pPr>
        <w:pStyle w:val="Titre1"/>
        <w:rPr>
          <w:lang w:val="en-GB"/>
        </w:rPr>
      </w:pPr>
      <w:bookmarkStart w:id="151" w:name="_87d8rcqtba48" w:colFirst="0" w:colLast="0"/>
      <w:bookmarkEnd w:id="151"/>
    </w:p>
    <w:p w14:paraId="02BE4AFD" w14:textId="77777777" w:rsidR="0094230B" w:rsidRPr="00BC6264" w:rsidRDefault="004D63E3">
      <w:pPr>
        <w:pStyle w:val="Titre1"/>
        <w:rPr>
          <w:lang w:val="en-GB"/>
        </w:rPr>
      </w:pPr>
      <w:bookmarkStart w:id="152" w:name="_3hg1t0b44vt5" w:colFirst="0" w:colLast="0"/>
      <w:bookmarkEnd w:id="152"/>
      <w:r w:rsidRPr="00BC6264">
        <w:rPr>
          <w:lang w:val="en-GB"/>
        </w:rPr>
        <w:t xml:space="preserve">Bibliography </w:t>
      </w:r>
    </w:p>
    <w:p w14:paraId="594F8A2D" w14:textId="77777777" w:rsidR="0094230B" w:rsidRPr="00BC6264" w:rsidRDefault="0094230B">
      <w:pPr>
        <w:rPr>
          <w:lang w:val="en-GB"/>
        </w:rPr>
      </w:pPr>
    </w:p>
    <w:p w14:paraId="5B74B804" w14:textId="77777777" w:rsidR="0094230B" w:rsidRPr="00BC6264" w:rsidRDefault="004D63E3">
      <w:pPr>
        <w:spacing w:line="324" w:lineRule="auto"/>
        <w:ind w:left="880" w:hanging="440"/>
        <w:rPr>
          <w:lang w:val="en-GB"/>
        </w:rPr>
      </w:pPr>
      <w:r w:rsidRPr="00BC6264">
        <w:rPr>
          <w:lang w:val="en-GB"/>
        </w:rPr>
        <w:t>[1] Augmented Dickey–Fuller test, 2023. Wikipedia.</w:t>
      </w:r>
    </w:p>
    <w:p w14:paraId="27C44FDD" w14:textId="77777777" w:rsidR="0094230B" w:rsidRPr="00BC6264" w:rsidRDefault="004D63E3">
      <w:pPr>
        <w:spacing w:line="324" w:lineRule="auto"/>
        <w:ind w:left="880" w:hanging="440"/>
        <w:rPr>
          <w:lang w:val="en-GB"/>
        </w:rPr>
      </w:pPr>
      <w:r w:rsidRPr="00BC6264">
        <w:rPr>
          <w:lang w:val="en-GB"/>
        </w:rPr>
        <w:t>[2] KPSS test, 2023. Wikipedia.</w:t>
      </w:r>
    </w:p>
    <w:p w14:paraId="3138A608" w14:textId="77777777" w:rsidR="0094230B" w:rsidRDefault="004D63E3">
      <w:pPr>
        <w:spacing w:line="324" w:lineRule="auto"/>
        <w:ind w:left="880" w:hanging="440"/>
      </w:pPr>
      <w:r w:rsidRPr="00BC6264">
        <w:rPr>
          <w:lang w:val="en-GB"/>
        </w:rPr>
        <w:t xml:space="preserve">[3] Schober, P., Boer, C., Schwarte, L.A., 2018. </w:t>
      </w:r>
      <w:r>
        <w:t>Correlation Coefficients: Appropriate Use and Interpretation. Anesthesia &amp; Analgesia 126, 1763.</w:t>
      </w:r>
      <w:hyperlink r:id="rId27">
        <w:r>
          <w:t xml:space="preserve"> </w:t>
        </w:r>
      </w:hyperlink>
      <w:hyperlink r:id="rId28">
        <w:r>
          <w:rPr>
            <w:color w:val="1155CC"/>
            <w:u w:val="single"/>
          </w:rPr>
          <w:t>https://doi.org/10.1213/ANE.0000000000002864</w:t>
        </w:r>
      </w:hyperlink>
    </w:p>
    <w:p w14:paraId="65464517" w14:textId="77777777" w:rsidR="0094230B" w:rsidRPr="00BC6264" w:rsidRDefault="004D63E3">
      <w:pPr>
        <w:spacing w:line="324" w:lineRule="auto"/>
        <w:ind w:left="880" w:hanging="440"/>
        <w:rPr>
          <w:lang w:val="en-GB"/>
        </w:rPr>
      </w:pPr>
      <w:r w:rsidRPr="00BC6264">
        <w:rPr>
          <w:lang w:val="en-GB"/>
        </w:rPr>
        <w:t>[4] Filho, M., 2022. How To Do Time Series Cross-Validation In Python [WWW Document]. URL</w:t>
      </w:r>
      <w:r w:rsidR="009A13D5">
        <w:fldChar w:fldCharType="begin"/>
      </w:r>
      <w:r w:rsidR="009A13D5" w:rsidRPr="009A13D5">
        <w:rPr>
          <w:lang w:val="en-GB"/>
          <w:rPrChange w:id="153" w:author="VILLENEUVE Emma 254514" w:date="2023-12-19T13:55:00Z">
            <w:rPr/>
          </w:rPrChange>
        </w:rPr>
        <w:instrText xml:space="preserve"> HYPERLINK "https://forecastegy.com/posts/time-series-cross-validation-python/" \h </w:instrText>
      </w:r>
      <w:r w:rsidR="009A13D5">
        <w:fldChar w:fldCharType="separate"/>
      </w:r>
      <w:r w:rsidRPr="00BC6264">
        <w:rPr>
          <w:lang w:val="en-GB"/>
        </w:rPr>
        <w:t xml:space="preserve"> </w:t>
      </w:r>
      <w:r w:rsidR="009A13D5">
        <w:rPr>
          <w:lang w:val="en-GB"/>
        </w:rPr>
        <w:fldChar w:fldCharType="end"/>
      </w:r>
      <w:r w:rsidR="009A13D5">
        <w:fldChar w:fldCharType="begin"/>
      </w:r>
      <w:r w:rsidR="009A13D5" w:rsidRPr="009A13D5">
        <w:rPr>
          <w:lang w:val="en-GB"/>
          <w:rPrChange w:id="154" w:author="VILLENEUVE Emma 254514" w:date="2023-12-19T13:55:00Z">
            <w:rPr/>
          </w:rPrChange>
        </w:rPr>
        <w:instrText xml:space="preserve"> HYPERLINK "https://forecastegy.com/posts/time-series-cross-validation-python/" \h </w:instrText>
      </w:r>
      <w:r w:rsidR="009A13D5">
        <w:fldChar w:fldCharType="separate"/>
      </w:r>
      <w:r w:rsidRPr="00BC6264">
        <w:rPr>
          <w:color w:val="1155CC"/>
          <w:u w:val="single"/>
          <w:lang w:val="en-GB"/>
        </w:rPr>
        <w:t>https://forecastegy.com/posts/time-series-cross-validation-python/</w:t>
      </w:r>
      <w:r w:rsidR="009A13D5">
        <w:rPr>
          <w:color w:val="1155CC"/>
          <w:u w:val="single"/>
          <w:lang w:val="en-GB"/>
        </w:rPr>
        <w:fldChar w:fldCharType="end"/>
      </w:r>
      <w:r w:rsidRPr="00BC6264">
        <w:rPr>
          <w:lang w:val="en-GB"/>
        </w:rPr>
        <w:t xml:space="preserve"> (accessed 12.13.23).</w:t>
      </w:r>
    </w:p>
    <w:p w14:paraId="53D5686F" w14:textId="77777777" w:rsidR="0094230B" w:rsidRPr="00BC6264" w:rsidRDefault="004D63E3">
      <w:pPr>
        <w:spacing w:line="324" w:lineRule="auto"/>
        <w:ind w:left="880" w:hanging="440"/>
        <w:rPr>
          <w:lang w:val="en-GB"/>
        </w:rPr>
      </w:pPr>
      <w:r w:rsidRPr="00BC6264">
        <w:rPr>
          <w:lang w:val="en-GB"/>
        </w:rPr>
        <w:t>[5] Evaluation Metrics for Regression Models [WWW Document], n.d. URL</w:t>
      </w:r>
      <w:r w:rsidR="009A13D5">
        <w:fldChar w:fldCharType="begin"/>
      </w:r>
      <w:r w:rsidR="009A13D5" w:rsidRPr="009A13D5">
        <w:rPr>
          <w:lang w:val="en-GB"/>
          <w:rPrChange w:id="155" w:author="VILLENEUVE Emma 254514" w:date="2023-12-19T13:55:00Z">
            <w:rPr/>
          </w:rPrChange>
        </w:rPr>
        <w:instrText xml:space="preserve"> HYPERLINK "https://www.enjoyalgorithms.com/blog/evaluation-metrics-regression-models" \h </w:instrText>
      </w:r>
      <w:r w:rsidR="009A13D5">
        <w:fldChar w:fldCharType="separate"/>
      </w:r>
      <w:r w:rsidRPr="00BC6264">
        <w:rPr>
          <w:lang w:val="en-GB"/>
        </w:rPr>
        <w:t xml:space="preserve"> </w:t>
      </w:r>
      <w:r w:rsidR="009A13D5">
        <w:rPr>
          <w:lang w:val="en-GB"/>
        </w:rPr>
        <w:fldChar w:fldCharType="end"/>
      </w:r>
      <w:r w:rsidR="009A13D5">
        <w:fldChar w:fldCharType="begin"/>
      </w:r>
      <w:r w:rsidR="009A13D5" w:rsidRPr="009A13D5">
        <w:rPr>
          <w:lang w:val="en-GB"/>
          <w:rPrChange w:id="156" w:author="VILLENEUVE Emma 254514" w:date="2023-12-19T13:55:00Z">
            <w:rPr/>
          </w:rPrChange>
        </w:rPr>
        <w:instrText xml:space="preserve"> HYPERLINK "https://www.enjoyalgorithms.com/blog/evaluation-metrics-regression-models" \h </w:instrText>
      </w:r>
      <w:r w:rsidR="009A13D5">
        <w:fldChar w:fldCharType="separate"/>
      </w:r>
      <w:r w:rsidRPr="00BC6264">
        <w:rPr>
          <w:color w:val="1155CC"/>
          <w:u w:val="single"/>
          <w:lang w:val="en-GB"/>
        </w:rPr>
        <w:t>https://www.enjoyalgorithms.com/blog/evaluation-metrics-regression-models</w:t>
      </w:r>
      <w:r w:rsidR="009A13D5">
        <w:rPr>
          <w:color w:val="1155CC"/>
          <w:u w:val="single"/>
          <w:lang w:val="en-GB"/>
        </w:rPr>
        <w:fldChar w:fldCharType="end"/>
      </w:r>
      <w:r w:rsidRPr="00BC6264">
        <w:rPr>
          <w:lang w:val="en-GB"/>
        </w:rPr>
        <w:t xml:space="preserve"> (accessed 12.13.23).</w:t>
      </w:r>
    </w:p>
    <w:p w14:paraId="3D144570" w14:textId="77777777" w:rsidR="0094230B" w:rsidRPr="00BC6264" w:rsidRDefault="0094230B">
      <w:pPr>
        <w:spacing w:line="324" w:lineRule="auto"/>
        <w:ind w:left="880" w:hanging="440"/>
        <w:rPr>
          <w:lang w:val="en-GB"/>
        </w:rPr>
      </w:pPr>
    </w:p>
    <w:p w14:paraId="4DB8AEBB" w14:textId="77777777" w:rsidR="0094230B" w:rsidRPr="00BC6264" w:rsidRDefault="004D63E3">
      <w:pPr>
        <w:spacing w:line="324" w:lineRule="auto"/>
        <w:ind w:left="880" w:hanging="440"/>
        <w:rPr>
          <w:lang w:val="en-GB"/>
        </w:rPr>
      </w:pPr>
      <w:r w:rsidRPr="00BC6264">
        <w:rPr>
          <w:lang w:val="en-GB"/>
        </w:rPr>
        <w:t>[6] How To Interpret R-squared in Regression Analysis - Statistics By Jim [WWW Document], n.d. URL</w:t>
      </w:r>
      <w:r w:rsidR="009A13D5">
        <w:fldChar w:fldCharType="begin"/>
      </w:r>
      <w:r w:rsidR="009A13D5" w:rsidRPr="009A13D5">
        <w:rPr>
          <w:lang w:val="en-GB"/>
          <w:rPrChange w:id="157" w:author="VILLENEUVE Emma 254514" w:date="2023-12-19T13:55:00Z">
            <w:rPr/>
          </w:rPrChange>
        </w:rPr>
        <w:instrText xml:space="preserve"> HYPERLINK "https://statisticsbyjim.com/regression/interpret-r-squared-regression/" \h </w:instrText>
      </w:r>
      <w:r w:rsidR="009A13D5">
        <w:fldChar w:fldCharType="separate"/>
      </w:r>
      <w:r w:rsidRPr="00BC6264">
        <w:rPr>
          <w:lang w:val="en-GB"/>
        </w:rPr>
        <w:t xml:space="preserve"> </w:t>
      </w:r>
      <w:r w:rsidR="009A13D5">
        <w:rPr>
          <w:lang w:val="en-GB"/>
        </w:rPr>
        <w:fldChar w:fldCharType="end"/>
      </w:r>
      <w:r w:rsidR="009A13D5">
        <w:fldChar w:fldCharType="begin"/>
      </w:r>
      <w:r w:rsidR="009A13D5" w:rsidRPr="009A13D5">
        <w:rPr>
          <w:lang w:val="en-GB"/>
          <w:rPrChange w:id="158" w:author="VILLENEUVE Emma 254514" w:date="2023-12-19T13:55:00Z">
            <w:rPr/>
          </w:rPrChange>
        </w:rPr>
        <w:instrText xml:space="preserve"> HYPERLINK "https://statisticsbyjim.com/regression/interpret-r-squared-regression/" \h </w:instrText>
      </w:r>
      <w:r w:rsidR="009A13D5">
        <w:fldChar w:fldCharType="separate"/>
      </w:r>
      <w:r w:rsidRPr="00BC6264">
        <w:rPr>
          <w:color w:val="1155CC"/>
          <w:u w:val="single"/>
          <w:lang w:val="en-GB"/>
        </w:rPr>
        <w:t>https://statisticsbyjim.com/regression/interpret-r-squared-regression/</w:t>
      </w:r>
      <w:r w:rsidR="009A13D5">
        <w:rPr>
          <w:color w:val="1155CC"/>
          <w:u w:val="single"/>
          <w:lang w:val="en-GB"/>
        </w:rPr>
        <w:fldChar w:fldCharType="end"/>
      </w:r>
      <w:r w:rsidRPr="00BC6264">
        <w:rPr>
          <w:lang w:val="en-GB"/>
        </w:rPr>
        <w:t xml:space="preserve"> (accessed 12.13.23).</w:t>
      </w:r>
    </w:p>
    <w:p w14:paraId="41141BFE" w14:textId="77777777" w:rsidR="0094230B" w:rsidRPr="00BC6264" w:rsidRDefault="0094230B">
      <w:pPr>
        <w:spacing w:line="324" w:lineRule="auto"/>
        <w:ind w:left="880" w:hanging="440"/>
        <w:rPr>
          <w:lang w:val="en-GB"/>
        </w:rPr>
      </w:pPr>
    </w:p>
    <w:p w14:paraId="3B82B3DE" w14:textId="77777777" w:rsidR="0094230B" w:rsidRPr="00BC6264" w:rsidRDefault="0094230B">
      <w:pPr>
        <w:spacing w:line="324" w:lineRule="auto"/>
        <w:ind w:left="880" w:hanging="440"/>
        <w:rPr>
          <w:color w:val="1155CC"/>
          <w:u w:val="single"/>
          <w:lang w:val="en-GB"/>
        </w:rPr>
      </w:pPr>
    </w:p>
    <w:p w14:paraId="203B2843" w14:textId="77777777" w:rsidR="0094230B" w:rsidRPr="00BC6264" w:rsidRDefault="0094230B">
      <w:pPr>
        <w:spacing w:line="324" w:lineRule="auto"/>
        <w:ind w:left="880" w:hanging="440"/>
        <w:rPr>
          <w:color w:val="1155CC"/>
          <w:u w:val="single"/>
          <w:lang w:val="en-GB"/>
        </w:rPr>
      </w:pPr>
    </w:p>
    <w:p w14:paraId="1884594D" w14:textId="77777777" w:rsidR="0094230B" w:rsidRPr="00BC6264" w:rsidRDefault="0094230B">
      <w:pPr>
        <w:rPr>
          <w:lang w:val="en-GB"/>
        </w:rPr>
      </w:pPr>
    </w:p>
    <w:p w14:paraId="286292FA" w14:textId="77777777" w:rsidR="0094230B" w:rsidRDefault="009A13D5">
      <w:pPr>
        <w:jc w:val="both"/>
      </w:pPr>
      <w:hyperlink r:id="rId29">
        <w:r w:rsidR="004D63E3">
          <w:t>t</w:t>
        </w:r>
      </w:hyperlink>
    </w:p>
    <w:p w14:paraId="68AD368B" w14:textId="77777777" w:rsidR="0094230B" w:rsidRDefault="004D63E3">
      <w:pPr>
        <w:jc w:val="both"/>
      </w:pPr>
      <w:r>
        <w:t xml:space="preserve">[2] </w:t>
      </w:r>
      <w:hyperlink r:id="rId30">
        <w:r>
          <w:rPr>
            <w:highlight w:val="white"/>
          </w:rPr>
          <w:t>https://en.wikipedia.org/wiki/KPSS_test</w:t>
        </w:r>
      </w:hyperlink>
      <w:r>
        <w:rPr>
          <w:highlight w:val="white"/>
        </w:rPr>
        <w:t xml:space="preserve"> </w:t>
      </w:r>
    </w:p>
    <w:p w14:paraId="58125566" w14:textId="77777777" w:rsidR="0094230B" w:rsidRDefault="004D63E3">
      <w:pPr>
        <w:jc w:val="both"/>
      </w:pPr>
      <w:r>
        <w:lastRenderedPageBreak/>
        <w:t>[3] https://www.statsmodels.org/stable/examples/notebooks/generated/stationarity_detrending_adf_kpss.html#KPSS-test</w:t>
      </w:r>
      <w:r>
        <w:tab/>
      </w:r>
    </w:p>
    <w:p w14:paraId="52632144" w14:textId="77777777" w:rsidR="0094230B" w:rsidRDefault="004D63E3">
      <w:pPr>
        <w:jc w:val="both"/>
        <w:rPr>
          <w:b/>
        </w:rPr>
      </w:pPr>
      <w:r>
        <w:t>[4] https://journals.lww.com/anesthesia-analgesia/fulltext/2018/05000/correlation_coefficients__appropriate_use_and.50.aspx#:~:text=Correlation%20coefficients%20describe%20the%20strength,monotonic%20relationship%20between%202%20variables</w:t>
      </w:r>
      <w:r>
        <w:rPr>
          <w:b/>
        </w:rPr>
        <w:t>.</w:t>
      </w:r>
    </w:p>
    <w:p w14:paraId="4000072B" w14:textId="77777777" w:rsidR="0094230B" w:rsidRDefault="004D63E3">
      <w:pPr>
        <w:jc w:val="both"/>
      </w:pPr>
      <w:r>
        <w:rPr>
          <w:b/>
        </w:rPr>
        <w:t xml:space="preserve">[5] </w:t>
      </w:r>
      <w:hyperlink r:id="rId31">
        <w:r>
          <w:rPr>
            <w:color w:val="1155CC"/>
            <w:u w:val="single"/>
          </w:rPr>
          <w:t>https://forecastegy.com/posts/time-series-cross-validation-python/</w:t>
        </w:r>
      </w:hyperlink>
    </w:p>
    <w:p w14:paraId="5C1FD1D0" w14:textId="77777777" w:rsidR="0094230B" w:rsidRDefault="004D63E3">
      <w:pPr>
        <w:jc w:val="both"/>
      </w:pPr>
      <w:r>
        <w:t xml:space="preserve">[6] </w:t>
      </w:r>
      <w:hyperlink r:id="rId32">
        <w:r>
          <w:rPr>
            <w:color w:val="1155CC"/>
            <w:u w:val="single"/>
          </w:rPr>
          <w:t>https://www.enjoyalgorithms.com/blog/evaluation-metrics-regression-models</w:t>
        </w:r>
      </w:hyperlink>
    </w:p>
    <w:p w14:paraId="4BC1068F" w14:textId="77777777" w:rsidR="0094230B" w:rsidRDefault="004D63E3">
      <w:pPr>
        <w:jc w:val="both"/>
      </w:pPr>
      <w:r>
        <w:t xml:space="preserve">[7] </w:t>
      </w:r>
      <w:hyperlink r:id="rId33">
        <w:r>
          <w:rPr>
            <w:color w:val="1155CC"/>
            <w:u w:val="single"/>
          </w:rPr>
          <w:t>https://statisticsbyjim.com/regression/interpret-r-squared-regression/</w:t>
        </w:r>
      </w:hyperlink>
    </w:p>
    <w:p w14:paraId="4725684D" w14:textId="77777777" w:rsidR="0094230B" w:rsidRDefault="0094230B">
      <w:pPr>
        <w:rPr>
          <w:b/>
        </w:rPr>
      </w:pPr>
    </w:p>
    <w:p w14:paraId="011F2F56" w14:textId="77777777" w:rsidR="0094230B" w:rsidRDefault="0094230B"/>
    <w:p w14:paraId="2467B628" w14:textId="77777777" w:rsidR="0094230B" w:rsidRDefault="0094230B"/>
    <w:sectPr w:rsidR="0094230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VILLENEUVE Emma 254514" w:date="2023-12-18T17:23:00Z" w:initials="VE2">
    <w:p w14:paraId="2599B9CB" w14:textId="1579672E" w:rsidR="009A13D5" w:rsidRDefault="009A13D5">
      <w:pPr>
        <w:pStyle w:val="Commentaire"/>
      </w:pPr>
      <w:r>
        <w:rPr>
          <w:rStyle w:val="Marquedecommentaire"/>
        </w:rPr>
        <w:annotationRef/>
      </w:r>
    </w:p>
  </w:comment>
  <w:comment w:id="29" w:author="VILLENEUVE Emma 254514" w:date="2023-12-18T18:17:00Z" w:initials="VE2">
    <w:p w14:paraId="1DFFF05A" w14:textId="5AA60AB2" w:rsidR="009A13D5" w:rsidRPr="001F1D3C" w:rsidRDefault="009A13D5">
      <w:pPr>
        <w:pStyle w:val="Commentaire"/>
        <w:rPr>
          <w:lang w:val="en-GB"/>
        </w:rPr>
      </w:pPr>
      <w:r>
        <w:rPr>
          <w:rStyle w:val="Marquedecommentaire"/>
        </w:rPr>
        <w:annotationRef/>
      </w:r>
      <w:r w:rsidRPr="001F1D3C">
        <w:rPr>
          <w:lang w:val="en-GB"/>
        </w:rPr>
        <w:t xml:space="preserve">I suggest to </w:t>
      </w:r>
      <w:r>
        <w:rPr>
          <w:lang w:val="en-GB"/>
        </w:rPr>
        <w:t xml:space="preserve">organise these paragraph this way: </w:t>
      </w:r>
      <w:r w:rsidRPr="001F1D3C">
        <w:rPr>
          <w:lang w:val="en-GB"/>
        </w:rPr>
        <w:br/>
        <w:t>1) the protocol</w:t>
      </w:r>
      <w:r>
        <w:rPr>
          <w:lang w:val="en-GB"/>
        </w:rPr>
        <w:br/>
        <w:t>2) the sensors: PPG, ECG, BP, sampling periods</w:t>
      </w:r>
      <w:r>
        <w:rPr>
          <w:lang w:val="en-GB"/>
        </w:rPr>
        <w:br/>
        <w:t>3) the resulting dataset</w:t>
      </w:r>
    </w:p>
  </w:comment>
  <w:comment w:id="33" w:author="VILLENEUVE Emma 254514" w:date="2023-12-18T18:19:00Z" w:initials="VE2">
    <w:p w14:paraId="0A55CABC" w14:textId="707307CD" w:rsidR="009A13D5" w:rsidRPr="009042C8" w:rsidRDefault="009A13D5">
      <w:pPr>
        <w:pStyle w:val="Commentaire"/>
        <w:rPr>
          <w:lang w:val="en-GB"/>
        </w:rPr>
      </w:pPr>
      <w:r>
        <w:rPr>
          <w:rStyle w:val="Marquedecommentaire"/>
        </w:rPr>
        <w:annotationRef/>
      </w:r>
      <w:r w:rsidRPr="009042C8">
        <w:rPr>
          <w:lang w:val="en-GB"/>
        </w:rPr>
        <w:t>Round the numbers to integers</w:t>
      </w:r>
    </w:p>
  </w:comment>
  <w:comment w:id="42" w:author="Maria Leseth Føyen" w:date="2023-11-29T17:30:00Z" w:initials="">
    <w:p w14:paraId="3EEB94DA" w14:textId="77777777" w:rsidR="009A13D5" w:rsidRPr="004D63E3" w:rsidRDefault="009A13D5">
      <w:pPr>
        <w:widowControl w:val="0"/>
        <w:pBdr>
          <w:top w:val="nil"/>
          <w:left w:val="nil"/>
          <w:bottom w:val="nil"/>
          <w:right w:val="nil"/>
          <w:between w:val="nil"/>
        </w:pBdr>
        <w:spacing w:line="240" w:lineRule="auto"/>
        <w:rPr>
          <w:color w:val="000000"/>
          <w:lang w:val="en-GB"/>
        </w:rPr>
      </w:pPr>
      <w:r w:rsidRPr="004D63E3">
        <w:rPr>
          <w:color w:val="000000"/>
          <w:lang w:val="en-GB"/>
        </w:rPr>
        <w:t>Figure 1 (for latex reference)</w:t>
      </w:r>
    </w:p>
  </w:comment>
  <w:comment w:id="46" w:author="VILLENEUVE Emma 254514" w:date="2023-12-18T18:35:00Z" w:initials="VE2">
    <w:p w14:paraId="6D08122A" w14:textId="639709D0" w:rsidR="009A13D5" w:rsidRPr="009042C8" w:rsidRDefault="009A13D5">
      <w:pPr>
        <w:pStyle w:val="Commentaire"/>
        <w:rPr>
          <w:lang w:val="en-GB"/>
        </w:rPr>
      </w:pPr>
      <w:r>
        <w:rPr>
          <w:rStyle w:val="Marquedecommentaire"/>
        </w:rPr>
        <w:annotationRef/>
      </w:r>
      <w:r w:rsidRPr="009042C8">
        <w:rPr>
          <w:lang w:val="en-GB"/>
        </w:rPr>
        <w:t>I agree this section is quite long ;</w:t>
      </w:r>
      <w:r>
        <w:rPr>
          <w:lang w:val="en-GB"/>
        </w:rPr>
        <w:t xml:space="preserve"> if possible, try and comment on the impact of the stationarity finding on the rest of the study</w:t>
      </w:r>
      <w:r w:rsidRPr="009042C8">
        <w:rPr>
          <w:lang w:val="en-GB"/>
        </w:rPr>
        <w:t xml:space="preserve"> </w:t>
      </w:r>
    </w:p>
  </w:comment>
  <w:comment w:id="48" w:author="VILLENEUVE Emma 254514" w:date="2023-12-18T18:29:00Z" w:initials="VE2">
    <w:p w14:paraId="7BBFE87C" w14:textId="6FCC33D5" w:rsidR="009A13D5" w:rsidRPr="009042C8" w:rsidRDefault="009A13D5">
      <w:pPr>
        <w:pStyle w:val="Commentaire"/>
        <w:rPr>
          <w:lang w:val="en-GB"/>
        </w:rPr>
      </w:pPr>
      <w:r>
        <w:rPr>
          <w:rStyle w:val="Marquedecommentaire"/>
        </w:rPr>
        <w:annotationRef/>
      </w:r>
      <w:r w:rsidRPr="009042C8">
        <w:rPr>
          <w:lang w:val="en-GB"/>
        </w:rPr>
        <w:t xml:space="preserve">Can be shortened if you need space. </w:t>
      </w:r>
    </w:p>
  </w:comment>
  <w:comment w:id="53" w:author="Maria Leseth Føyen" w:date="2023-12-13T10:54:00Z" w:initials="">
    <w:p w14:paraId="6EBA39BF" w14:textId="77777777" w:rsidR="009A13D5" w:rsidRPr="004D63E3" w:rsidRDefault="009A13D5">
      <w:pPr>
        <w:widowControl w:val="0"/>
        <w:pBdr>
          <w:top w:val="nil"/>
          <w:left w:val="nil"/>
          <w:bottom w:val="nil"/>
          <w:right w:val="nil"/>
          <w:between w:val="nil"/>
        </w:pBdr>
        <w:spacing w:line="240" w:lineRule="auto"/>
        <w:rPr>
          <w:color w:val="000000"/>
          <w:lang w:val="en-GB"/>
        </w:rPr>
      </w:pPr>
      <w:r w:rsidRPr="004D63E3">
        <w:rPr>
          <w:color w:val="000000"/>
          <w:lang w:val="en-GB"/>
        </w:rPr>
        <w:t>conclude on this part</w:t>
      </w:r>
    </w:p>
  </w:comment>
  <w:comment w:id="54" w:author="VILLENEUVE Emma 254514" w:date="2023-12-18T18:35:00Z" w:initials="VE2">
    <w:p w14:paraId="3C34A5BC" w14:textId="5D5DA822" w:rsidR="009A13D5" w:rsidRPr="009042C8" w:rsidRDefault="009A13D5">
      <w:pPr>
        <w:pStyle w:val="Commentaire"/>
        <w:rPr>
          <w:lang w:val="en-GB"/>
        </w:rPr>
      </w:pPr>
      <w:r>
        <w:rPr>
          <w:rStyle w:val="Marquedecommentaire"/>
        </w:rPr>
        <w:annotationRef/>
      </w:r>
      <w:r w:rsidRPr="009042C8">
        <w:rPr>
          <w:lang w:val="en-GB"/>
        </w:rPr>
        <w:t>if you want to keep both figures, merge them into 2 subfigures to save some space.</w:t>
      </w:r>
    </w:p>
  </w:comment>
  <w:comment w:id="55" w:author="Maria Leseth Føyen" w:date="2023-12-13T12:48:00Z" w:initials="">
    <w:p w14:paraId="79464A52" w14:textId="77777777" w:rsidR="009A13D5" w:rsidRPr="009042C8" w:rsidRDefault="009A13D5">
      <w:pPr>
        <w:widowControl w:val="0"/>
        <w:pBdr>
          <w:top w:val="nil"/>
          <w:left w:val="nil"/>
          <w:bottom w:val="nil"/>
          <w:right w:val="nil"/>
          <w:between w:val="nil"/>
        </w:pBdr>
        <w:spacing w:line="240" w:lineRule="auto"/>
        <w:rPr>
          <w:color w:val="000000"/>
          <w:lang w:val="en-GB"/>
        </w:rPr>
      </w:pPr>
      <w:r w:rsidRPr="009042C8">
        <w:rPr>
          <w:color w:val="000000"/>
          <w:lang w:val="en-GB"/>
        </w:rPr>
        <w:t>Figure 4</w:t>
      </w:r>
    </w:p>
  </w:comment>
  <w:comment w:id="59" w:author="VILLENEUVE Emma 254514" w:date="2023-12-18T18:38:00Z" w:initials="VE2">
    <w:p w14:paraId="34605B30" w14:textId="06E86233" w:rsidR="009A13D5" w:rsidRPr="00807253" w:rsidRDefault="009A13D5">
      <w:pPr>
        <w:pStyle w:val="Commentaire"/>
        <w:rPr>
          <w:lang w:val="en-GB"/>
        </w:rPr>
      </w:pPr>
      <w:r>
        <w:rPr>
          <w:rStyle w:val="Marquedecommentaire"/>
        </w:rPr>
        <w:annotationRef/>
      </w:r>
      <w:r w:rsidRPr="00807253">
        <w:rPr>
          <w:lang w:val="en-GB"/>
        </w:rPr>
        <w:t xml:space="preserve">Interesting </w:t>
      </w:r>
    </w:p>
  </w:comment>
  <w:comment w:id="112" w:author="VILLENEUVE Emma 254514" w:date="2023-12-19T17:22:00Z" w:initials="VE2">
    <w:p w14:paraId="288BE3C5" w14:textId="349863AF" w:rsidR="00807253" w:rsidRPr="00807253" w:rsidRDefault="00807253">
      <w:pPr>
        <w:pStyle w:val="Commentaire"/>
        <w:rPr>
          <w:lang w:val="en-GB"/>
        </w:rPr>
      </w:pPr>
      <w:r>
        <w:rPr>
          <w:rStyle w:val="Marquedecommentaire"/>
        </w:rPr>
        <w:annotationRef/>
      </w:r>
      <w:r w:rsidRPr="00807253">
        <w:rPr>
          <w:lang w:val="en-GB"/>
        </w:rPr>
        <w:t xml:space="preserve">I think the table should go into the main text. </w:t>
      </w:r>
      <w:r>
        <w:rPr>
          <w:lang w:val="en-GB"/>
        </w:rPr>
        <w:t xml:space="preserve">It’s a crucial summary of all your work. </w:t>
      </w:r>
    </w:p>
  </w:comment>
  <w:comment w:id="121" w:author="VILLENEUVE Emma 254514" w:date="2023-12-19T17:27:00Z" w:initials="VE2">
    <w:p w14:paraId="19E4C3FF" w14:textId="30FB77A4" w:rsidR="00807253" w:rsidRPr="00807253" w:rsidRDefault="00807253">
      <w:pPr>
        <w:pStyle w:val="Commentaire"/>
        <w:rPr>
          <w:lang w:val="en-GB"/>
        </w:rPr>
      </w:pPr>
      <w:r>
        <w:rPr>
          <w:rStyle w:val="Marquedecommentaire"/>
        </w:rPr>
        <w:annotationRef/>
      </w:r>
      <w:r w:rsidRPr="00807253">
        <w:rPr>
          <w:lang w:val="en-GB"/>
        </w:rPr>
        <w:t xml:space="preserve">Here you need to explain how this RMSE is computed : average of different folds ? </w:t>
      </w:r>
      <w:r>
        <w:rPr>
          <w:lang w:val="en-GB"/>
        </w:rPr>
        <w:t xml:space="preserve">RMSE on separate test dataset ? try and write something as accurate as you can. The RMSE is the error between a </w:t>
      </w:r>
      <w:r w:rsidR="00EE3850">
        <w:rPr>
          <w:lang w:val="en-GB"/>
        </w:rPr>
        <w:t xml:space="preserve">reference bp and a predicted bp : how was trained the model? </w:t>
      </w:r>
    </w:p>
  </w:comment>
  <w:comment w:id="122" w:author="VILLENEUVE Emma 254514" w:date="2023-12-19T17:32:00Z" w:initials="VE2">
    <w:p w14:paraId="3A299DA1" w14:textId="054A9090" w:rsidR="00EE3850" w:rsidRPr="00EE3850" w:rsidRDefault="00EE3850">
      <w:pPr>
        <w:pStyle w:val="Commentaire"/>
        <w:rPr>
          <w:lang w:val="en-GB"/>
        </w:rPr>
      </w:pPr>
      <w:r>
        <w:rPr>
          <w:rStyle w:val="Marquedecommentaire"/>
        </w:rPr>
        <w:annotationRef/>
      </w:r>
      <w:r w:rsidRPr="00EE3850">
        <w:rPr>
          <w:lang w:val="en-GB"/>
        </w:rPr>
        <w:t>We should possibly have a look to the pred</w:t>
      </w:r>
      <w:r>
        <w:rPr>
          <w:lang w:val="en-GB"/>
        </w:rPr>
        <w:t xml:space="preserve">icted BP as a function of time and compare it to the target. </w:t>
      </w:r>
    </w:p>
  </w:comment>
  <w:comment w:id="123" w:author="VILLENEUVE Emma 254514" w:date="2023-12-19T17:33:00Z" w:initials="VE2">
    <w:p w14:paraId="18989159" w14:textId="77AC29AA" w:rsidR="00EE3850" w:rsidRPr="00EE3850" w:rsidRDefault="00EE3850">
      <w:pPr>
        <w:pStyle w:val="Commentaire"/>
        <w:rPr>
          <w:lang w:val="en-GB"/>
        </w:rPr>
      </w:pPr>
      <w:r>
        <w:rPr>
          <w:rStyle w:val="Marquedecommentaire"/>
        </w:rPr>
        <w:annotationRef/>
      </w:r>
      <w:r w:rsidRPr="00EE3850">
        <w:rPr>
          <w:lang w:val="en-GB"/>
        </w:rPr>
        <w:t xml:space="preserve">I don’t understand this graph ; why does the real bp seem so random ? </w:t>
      </w:r>
    </w:p>
  </w:comment>
  <w:comment w:id="124" w:author="VILLENEUVE Emma 254514" w:date="2023-12-19T17:48:00Z" w:initials="VE2">
    <w:p w14:paraId="2F8E1AD9" w14:textId="694D03E7" w:rsidR="00513B96" w:rsidRPr="00513B96" w:rsidRDefault="00513B96">
      <w:pPr>
        <w:pStyle w:val="Commentaire"/>
        <w:rPr>
          <w:lang w:val="en-GB"/>
        </w:rPr>
      </w:pPr>
      <w:r>
        <w:rPr>
          <w:rStyle w:val="Marquedecommentaire"/>
        </w:rPr>
        <w:annotationRef/>
      </w:r>
      <w:r w:rsidRPr="00513B96">
        <w:rPr>
          <w:lang w:val="en-GB"/>
        </w:rPr>
        <w:t xml:space="preserve">I don’t understand the graph. </w:t>
      </w:r>
      <w:r>
        <w:rPr>
          <w:lang w:val="en-GB"/>
        </w:rPr>
        <w:t xml:space="preserve">Is this the systolic bp? Is this an extract of the entire dataset? </w:t>
      </w:r>
    </w:p>
  </w:comment>
  <w:comment w:id="127" w:author="Lila Cunge" w:date="2023-12-13T14:27:00Z" w:initials="">
    <w:p w14:paraId="189E2866" w14:textId="77777777" w:rsidR="009A13D5" w:rsidRPr="009042C8" w:rsidRDefault="009A13D5">
      <w:pPr>
        <w:widowControl w:val="0"/>
        <w:pBdr>
          <w:top w:val="nil"/>
          <w:left w:val="nil"/>
          <w:bottom w:val="nil"/>
          <w:right w:val="nil"/>
          <w:between w:val="nil"/>
        </w:pBdr>
        <w:spacing w:line="240" w:lineRule="auto"/>
        <w:rPr>
          <w:color w:val="000000"/>
          <w:lang w:val="en-GB"/>
        </w:rPr>
      </w:pPr>
      <w:r w:rsidRPr="009042C8">
        <w:rPr>
          <w:color w:val="000000"/>
          <w:lang w:val="en-GB"/>
        </w:rPr>
        <w:t>Not sure</w:t>
      </w:r>
    </w:p>
  </w:comment>
  <w:comment w:id="128" w:author="VILLENEUVE Emma 254514" w:date="2023-12-19T17:51:00Z" w:initials="VE2">
    <w:p w14:paraId="50D3EB34" w14:textId="550E00BF" w:rsidR="00513B96" w:rsidRDefault="00513B96">
      <w:pPr>
        <w:pStyle w:val="Commentaire"/>
      </w:pPr>
      <w:r>
        <w:rPr>
          <w:rStyle w:val="Marquedecommentaire"/>
        </w:rPr>
        <w:annotationRef/>
      </w:r>
      <w:r>
        <w:t>Yes maybe</w:t>
      </w:r>
    </w:p>
  </w:comment>
  <w:comment w:id="130" w:author="VILLENEUVE Emma 254514" w:date="2023-12-19T17:54:00Z" w:initials="VE2">
    <w:p w14:paraId="24B59BFE" w14:textId="56ECF490" w:rsidR="00513B96" w:rsidRDefault="00513B96">
      <w:pPr>
        <w:pStyle w:val="Commentaire"/>
      </w:pPr>
      <w:r>
        <w:rPr>
          <w:rStyle w:val="Marquedecommentaire"/>
        </w:rPr>
        <w:annotationRef/>
      </w:r>
      <w:r>
        <w:t>Please give details in appendix</w:t>
      </w:r>
    </w:p>
    <w:p w14:paraId="5B6F1718" w14:textId="77777777" w:rsidR="00513B96" w:rsidRDefault="00513B96">
      <w:pPr>
        <w:pStyle w:val="Commentaire"/>
      </w:pPr>
    </w:p>
  </w:comment>
  <w:comment w:id="131" w:author="VILLENEUVE Emma 254514" w:date="2023-12-19T17:52:00Z" w:initials="VE2">
    <w:p w14:paraId="153F8A50" w14:textId="6337AC27" w:rsidR="00513B96" w:rsidRPr="00513B96" w:rsidRDefault="00513B96">
      <w:pPr>
        <w:pStyle w:val="Commentaire"/>
        <w:rPr>
          <w:lang w:val="en-GB"/>
        </w:rPr>
      </w:pPr>
      <w:r>
        <w:rPr>
          <w:rStyle w:val="Marquedecommentaire"/>
        </w:rPr>
        <w:annotationRef/>
      </w:r>
      <w:r w:rsidRPr="00513B96">
        <w:rPr>
          <w:lang w:val="en-GB"/>
        </w:rPr>
        <w:t xml:space="preserve">Can you give a </w:t>
      </w:r>
      <w:r>
        <w:rPr>
          <w:lang w:val="en-GB"/>
        </w:rPr>
        <w:t xml:space="preserve">approx. </w:t>
      </w:r>
      <w:r w:rsidRPr="00513B96">
        <w:rPr>
          <w:lang w:val="en-GB"/>
        </w:rPr>
        <w:t xml:space="preserve">computation time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99B9CB" w15:done="0"/>
  <w15:commentEx w15:paraId="1DFFF05A" w15:done="0"/>
  <w15:commentEx w15:paraId="0A55CABC" w15:done="0"/>
  <w15:commentEx w15:paraId="3EEB94DA" w15:done="0"/>
  <w15:commentEx w15:paraId="6D08122A" w15:done="0"/>
  <w15:commentEx w15:paraId="7BBFE87C" w15:done="0"/>
  <w15:commentEx w15:paraId="6EBA39BF" w15:done="0"/>
  <w15:commentEx w15:paraId="3C34A5BC" w15:done="0"/>
  <w15:commentEx w15:paraId="79464A52" w15:done="0"/>
  <w15:commentEx w15:paraId="34605B30" w15:done="0"/>
  <w15:commentEx w15:paraId="288BE3C5" w15:done="0"/>
  <w15:commentEx w15:paraId="19E4C3FF" w15:done="0"/>
  <w15:commentEx w15:paraId="3A299DA1" w15:done="0"/>
  <w15:commentEx w15:paraId="18989159" w15:done="0"/>
  <w15:commentEx w15:paraId="2F8E1AD9" w15:done="0"/>
  <w15:commentEx w15:paraId="189E2866" w15:done="0"/>
  <w15:commentEx w15:paraId="50D3EB34" w15:paraIdParent="189E2866" w15:done="0"/>
  <w15:commentEx w15:paraId="5B6F1718" w15:done="0"/>
  <w15:commentEx w15:paraId="153F8A5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0162B" w14:textId="77777777" w:rsidR="00621607" w:rsidRDefault="00621607">
      <w:pPr>
        <w:spacing w:line="240" w:lineRule="auto"/>
      </w:pPr>
      <w:r>
        <w:separator/>
      </w:r>
    </w:p>
  </w:endnote>
  <w:endnote w:type="continuationSeparator" w:id="0">
    <w:p w14:paraId="287199B7" w14:textId="77777777" w:rsidR="00621607" w:rsidRDefault="006216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re Franklin">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1489B" w14:textId="77777777" w:rsidR="00621607" w:rsidRDefault="00621607">
      <w:pPr>
        <w:spacing w:line="240" w:lineRule="auto"/>
      </w:pPr>
      <w:r>
        <w:separator/>
      </w:r>
    </w:p>
  </w:footnote>
  <w:footnote w:type="continuationSeparator" w:id="0">
    <w:p w14:paraId="06FF7AFE" w14:textId="77777777" w:rsidR="00621607" w:rsidRDefault="006216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C5B17"/>
    <w:multiLevelType w:val="multilevel"/>
    <w:tmpl w:val="A48AD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9256F"/>
    <w:multiLevelType w:val="multilevel"/>
    <w:tmpl w:val="BDA8580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88905DC"/>
    <w:multiLevelType w:val="multilevel"/>
    <w:tmpl w:val="F6DE622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D3F40A9"/>
    <w:multiLevelType w:val="multilevel"/>
    <w:tmpl w:val="CD92E76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DF164D4"/>
    <w:multiLevelType w:val="multilevel"/>
    <w:tmpl w:val="A9B280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027350"/>
    <w:multiLevelType w:val="multilevel"/>
    <w:tmpl w:val="10A4A6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3287E5D"/>
    <w:multiLevelType w:val="multilevel"/>
    <w:tmpl w:val="01BAB8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716224"/>
    <w:multiLevelType w:val="multilevel"/>
    <w:tmpl w:val="7D1040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430FE8"/>
    <w:multiLevelType w:val="multilevel"/>
    <w:tmpl w:val="D696CE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9CD00FF"/>
    <w:multiLevelType w:val="multilevel"/>
    <w:tmpl w:val="EFCCF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66D6244"/>
    <w:multiLevelType w:val="multilevel"/>
    <w:tmpl w:val="3C3048B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6E97B21"/>
    <w:multiLevelType w:val="multilevel"/>
    <w:tmpl w:val="FF94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F94481"/>
    <w:multiLevelType w:val="multilevel"/>
    <w:tmpl w:val="B70E3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6AF26CB"/>
    <w:multiLevelType w:val="multilevel"/>
    <w:tmpl w:val="CCD21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E04F70"/>
    <w:multiLevelType w:val="multilevel"/>
    <w:tmpl w:val="79505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AD63F27"/>
    <w:multiLevelType w:val="multilevel"/>
    <w:tmpl w:val="DFB4A2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11"/>
  </w:num>
  <w:num w:numId="3">
    <w:abstractNumId w:val="1"/>
  </w:num>
  <w:num w:numId="4">
    <w:abstractNumId w:val="9"/>
  </w:num>
  <w:num w:numId="5">
    <w:abstractNumId w:val="5"/>
  </w:num>
  <w:num w:numId="6">
    <w:abstractNumId w:val="0"/>
  </w:num>
  <w:num w:numId="7">
    <w:abstractNumId w:val="2"/>
  </w:num>
  <w:num w:numId="8">
    <w:abstractNumId w:val="3"/>
  </w:num>
  <w:num w:numId="9">
    <w:abstractNumId w:val="10"/>
  </w:num>
  <w:num w:numId="10">
    <w:abstractNumId w:val="12"/>
  </w:num>
  <w:num w:numId="11">
    <w:abstractNumId w:val="15"/>
  </w:num>
  <w:num w:numId="12">
    <w:abstractNumId w:val="6"/>
  </w:num>
  <w:num w:numId="13">
    <w:abstractNumId w:val="8"/>
  </w:num>
  <w:num w:numId="14">
    <w:abstractNumId w:val="13"/>
  </w:num>
  <w:num w:numId="15">
    <w:abstractNumId w:val="7"/>
  </w:num>
  <w:num w:numId="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NEUVE Emma 254514">
    <w15:presenceInfo w15:providerId="AD" w15:userId="S-1-5-21-1801674531-299502267-839522115-4007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0B"/>
    <w:rsid w:val="00133DC6"/>
    <w:rsid w:val="001C17CD"/>
    <w:rsid w:val="001F1D3C"/>
    <w:rsid w:val="00322FA4"/>
    <w:rsid w:val="004D63E3"/>
    <w:rsid w:val="00513B96"/>
    <w:rsid w:val="00621607"/>
    <w:rsid w:val="00734E7E"/>
    <w:rsid w:val="00735C89"/>
    <w:rsid w:val="00807253"/>
    <w:rsid w:val="009042C8"/>
    <w:rsid w:val="0094230B"/>
    <w:rsid w:val="009A13D5"/>
    <w:rsid w:val="00A97767"/>
    <w:rsid w:val="00BC6264"/>
    <w:rsid w:val="00EE3850"/>
    <w:rsid w:val="00F22A61"/>
    <w:rsid w:val="00F239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D6EB"/>
  <w15:docId w15:val="{52C4210C-FCD2-46E1-AF49-7051FF28E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ind w:left="720" w:hanging="360"/>
      <w:outlineLvl w:val="0"/>
    </w:pPr>
    <w:rPr>
      <w:rFonts w:ascii="Libre Franklin" w:eastAsia="Libre Franklin" w:hAnsi="Libre Franklin" w:cs="Libre Franklin"/>
      <w:b/>
      <w:sz w:val="24"/>
      <w:szCs w:val="24"/>
    </w:rPr>
  </w:style>
  <w:style w:type="paragraph" w:styleId="Titre2">
    <w:name w:val="heading 2"/>
    <w:basedOn w:val="Normal"/>
    <w:next w:val="Normal"/>
    <w:pPr>
      <w:keepNext/>
      <w:keepLines/>
      <w:ind w:left="1440" w:hanging="360"/>
      <w:outlineLvl w:val="1"/>
    </w:pPr>
    <w:rPr>
      <w:rFonts w:ascii="Libre Franklin" w:eastAsia="Libre Franklin" w:hAnsi="Libre Franklin" w:cs="Libre Franklin"/>
      <w:u w:val="single"/>
    </w:rPr>
  </w:style>
  <w:style w:type="paragraph" w:styleId="Titre3">
    <w:name w:val="heading 3"/>
    <w:basedOn w:val="Normal"/>
    <w:next w:val="Normal"/>
    <w:pPr>
      <w:keepNext/>
      <w:keepLines/>
      <w:ind w:left="720" w:hanging="360"/>
      <w:outlineLvl w:val="2"/>
    </w:pPr>
    <w:rPr>
      <w:rFonts w:ascii="Libre Franklin" w:eastAsia="Libre Franklin" w:hAnsi="Libre Franklin" w:cs="Libre Franklin"/>
      <w:b/>
    </w:rPr>
  </w:style>
  <w:style w:type="paragraph" w:styleId="Titre4">
    <w:name w:val="heading 4"/>
    <w:basedOn w:val="Normal"/>
    <w:next w:val="Normal"/>
    <w:pPr>
      <w:keepNext/>
      <w:keepLines/>
      <w:spacing w:before="280" w:after="80"/>
      <w:ind w:left="1440" w:hanging="360"/>
      <w:outlineLvl w:val="3"/>
    </w:pPr>
    <w:rPr>
      <w:rFonts w:ascii="Libre Franklin" w:eastAsia="Libre Franklin" w:hAnsi="Libre Franklin" w:cs="Libre Franklin"/>
      <w:color w:val="666666"/>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BC6264"/>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C6264"/>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4D63E3"/>
    <w:rPr>
      <w:b/>
      <w:bCs/>
    </w:rPr>
  </w:style>
  <w:style w:type="character" w:customStyle="1" w:styleId="ObjetducommentaireCar">
    <w:name w:val="Objet du commentaire Car"/>
    <w:basedOn w:val="CommentaireCar"/>
    <w:link w:val="Objetducommentaire"/>
    <w:uiPriority w:val="99"/>
    <w:semiHidden/>
    <w:rsid w:val="004D63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statisticsbyjim.com/regression/interpret-r-squared-regress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en.wikipedia.org/wiki/Augmented_Dickey%E2%80%93Fuller_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enjoyalgorithms.com/blog/evaluation-metrics-regression-model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i.org/10.1213/ANE.0000000000002864"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forecastegy.com/posts/time-series-cross-validation-python/"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i.org/10.1213/ANE.0000000000002864" TargetMode="External"/><Relationship Id="rId30" Type="http://schemas.openxmlformats.org/officeDocument/2006/relationships/hyperlink" Target="https://en.wikipedia.org/wiki/KPSS_test" TargetMode="Externa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EA6A8F-86EC-4A4A-BD51-EAAC623C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29</Pages>
  <Words>7510</Words>
  <Characters>41309</Characters>
  <Application>Microsoft Office Word</Application>
  <DocSecurity>0</DocSecurity>
  <Lines>344</Lines>
  <Paragraphs>97</Paragraphs>
  <ScaleCrop>false</ScaleCrop>
  <HeadingPairs>
    <vt:vector size="2" baseType="variant">
      <vt:variant>
        <vt:lpstr>Titre</vt:lpstr>
      </vt:variant>
      <vt:variant>
        <vt:i4>1</vt:i4>
      </vt:variant>
    </vt:vector>
  </HeadingPairs>
  <TitlesOfParts>
    <vt:vector size="1" baseType="lpstr">
      <vt:lpstr/>
    </vt:vector>
  </TitlesOfParts>
  <Company>CEA</Company>
  <LinksUpToDate>false</LinksUpToDate>
  <CharactersWithSpaces>48722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VILLENEUVE Emma</dc:creator>
  <cp:keywords/>
  <dc:description/>
  <cp:lastModifiedBy>VILLENEUVE Emma 254514</cp:lastModifiedBy>
  <cp:revision>2</cp:revision>
  <dcterms:created xsi:type="dcterms:W3CDTF">2023-12-18T17:47:00Z</dcterms:created>
  <dcterms:modified xsi:type="dcterms:W3CDTF">2023-12-19T16:55:00Z</dcterms:modified>
</cp:coreProperties>
</file>